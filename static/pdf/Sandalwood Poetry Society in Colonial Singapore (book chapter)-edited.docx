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24"/>
        </w:rPr>
      </w:pPr>
      <w:r>
        <w:rPr>
          <w:rFonts w:ascii="Times New Roman" w:hAnsi="Times New Roman"/>
          <w:b/>
          <w:sz w:val="24"/>
        </w:rPr>
        <w:t>Forming Social Bonds Through Poetry: The Tanshe Society in Colonial Singapore</w:t>
      </w:r>
    </w:p>
    <w:p>
      <w:pPr>
        <w:rPr>
          <w:rFonts w:ascii="Times New Roman" w:hAnsi="Times New Roman"/>
          <w:sz w:val="24"/>
        </w:rPr>
      </w:pPr>
    </w:p>
    <w:p>
      <w:pPr>
        <w:rPr>
          <w:rFonts w:ascii="Times New Roman" w:hAnsi="Times New Roman"/>
          <w:sz w:val="24"/>
        </w:rPr>
      </w:pPr>
      <w:r>
        <w:rPr>
          <w:rFonts w:ascii="Times New Roman" w:hAnsi="Times New Roman"/>
          <w:sz w:val="24"/>
        </w:rPr>
        <w:t>Introduction</w:t>
      </w:r>
    </w:p>
    <w:p>
      <w:pPr>
        <w:ind w:firstLine="360"/>
        <w:rPr>
          <w:rFonts w:ascii="Times New Roman" w:hAnsi="Times New Roman"/>
          <w:sz w:val="24"/>
        </w:rPr>
      </w:pPr>
      <w:r>
        <w:rPr>
          <w:rFonts w:ascii="Times New Roman" w:hAnsi="Times New Roman"/>
          <w:sz w:val="24"/>
        </w:rPr>
        <w:t xml:space="preserve">Poetry was an effective social vehicle for Chinese people. In the </w:t>
      </w:r>
      <w:r>
        <w:rPr>
          <w:rFonts w:ascii="Times New Roman" w:hAnsi="Times New Roman"/>
          <w:i/>
          <w:sz w:val="24"/>
        </w:rPr>
        <w:t>Confucius Analects</w:t>
      </w:r>
      <w:r>
        <w:rPr>
          <w:rFonts w:ascii="PMingLiU" w:hAnsi="PMingLiU"/>
          <w:sz w:val="24"/>
        </w:rPr>
        <w:t xml:space="preserve">, </w:t>
      </w:r>
      <w:r>
        <w:rPr>
          <w:rFonts w:ascii="Times New Roman" w:hAnsi="Times New Roman"/>
          <w:sz w:val="24"/>
        </w:rPr>
        <w:t>it is said that</w:t>
      </w:r>
      <w:r>
        <w:rPr>
          <w:rFonts w:ascii="Times New Roman" w:hAnsi="Times New Roman" w:eastAsia="Times New Roman" w:cs="Times New Roman"/>
          <w:sz w:val="24"/>
          <w:szCs w:val="24"/>
        </w:rPr>
        <w:t>,</w:t>
      </w:r>
      <w:r>
        <w:rPr>
          <w:rFonts w:ascii="Times New Roman" w:hAnsi="Times New Roman"/>
          <w:sz w:val="24"/>
        </w:rPr>
        <w:t xml:space="preserve"> apart from other functions such as arousing one’s </w:t>
      </w:r>
      <w:r>
        <w:rPr>
          <w:rFonts w:ascii="Times New Roman" w:hAnsi="Times New Roman" w:eastAsia="Times New Roman" w:cs="Times New Roman"/>
          <w:sz w:val="24"/>
          <w:szCs w:val="24"/>
        </w:rPr>
        <w:t>emotions</w:t>
      </w:r>
      <w:r>
        <w:rPr>
          <w:rFonts w:ascii="Times New Roman" w:hAnsi="Times New Roman"/>
          <w:sz w:val="24"/>
        </w:rPr>
        <w:t>, observing social practices and expressing resentment</w:t>
      </w:r>
      <w:r>
        <w:rPr>
          <w:rFonts w:ascii="Times New Roman" w:hAnsi="Times New Roman" w:eastAsia="Times New Roman" w:cs="Times New Roman"/>
          <w:sz w:val="24"/>
          <w:szCs w:val="24"/>
        </w:rPr>
        <w:t>, poetry can help one get along with people (</w:t>
      </w:r>
      <w:r>
        <w:rPr>
          <w:rFonts w:ascii="Times New Roman" w:hAnsi="Times New Roman" w:eastAsia="Times New Roman" w:cs="Times New Roman"/>
          <w:i/>
          <w:sz w:val="24"/>
          <w:szCs w:val="24"/>
        </w:rPr>
        <w:t xml:space="preserve">shi keyi qun </w:t>
      </w:r>
      <w:r>
        <w:rPr>
          <w:rFonts w:ascii="PMingLiU" w:hAnsi="PMingLiU" w:cs="Gungsuh"/>
          <w:sz w:val="24"/>
          <w:szCs w:val="24"/>
        </w:rPr>
        <w:t>詩可以群</w:t>
      </w:r>
      <w:r>
        <w:rPr>
          <w:rFonts w:ascii="Times New Roman" w:hAnsi="Times New Roman" w:cs="Times New Roman"/>
          <w:sz w:val="24"/>
          <w:szCs w:val="24"/>
          <w:lang w:eastAsia="zh-TW"/>
        </w:rPr>
        <w:t>)</w:t>
      </w:r>
      <w:r>
        <w:rPr>
          <w:rStyle w:val="17"/>
          <w:rFonts w:ascii="Times New Roman" w:hAnsi="Times New Roman" w:cs="Times New Roman"/>
          <w:sz w:val="24"/>
          <w:szCs w:val="24"/>
          <w:lang w:eastAsia="zh-TW"/>
        </w:rPr>
        <w:footnoteReference w:id="0"/>
      </w:r>
      <w:r>
        <w:rPr>
          <w:rFonts w:ascii="Times New Roman" w:hAnsi="Times New Roman" w:cs="Times New Roman"/>
          <w:sz w:val="24"/>
        </w:rPr>
        <w:t xml:space="preserve"> For centuries, Chinese poets have followed this saying, and used poetry to communicate with new and old friends. In regular or occasional literary gatherings, poems would be written on given topics, sometimes using the same rhyme pattern and prosodic form. One of the earliest and most famous examples was the Orchid Pavilion (Lanting 蘭亭) gathering during the Spring Purification Festival (or Shangsi 上巳, on the third day of the third month) in the year 353. The participants included the great calligrapher Wang Xizhi 王羲之 (303-361) and the prime-minister Xia An 謝安 (320-385). A collection with thirty-seven</w:t>
      </w:r>
      <w:r>
        <w:rPr>
          <w:rFonts w:ascii="Times New Roman" w:hAnsi="Times New Roman"/>
          <w:sz w:val="24"/>
        </w:rPr>
        <w:t xml:space="preserve"> </w:t>
      </w:r>
      <w:r>
        <w:rPr>
          <w:rFonts w:ascii="Times New Roman" w:hAnsi="Times New Roman" w:eastAsia="Times New Roman" w:cs="Times New Roman"/>
          <w:sz w:val="24"/>
          <w:szCs w:val="24"/>
        </w:rPr>
        <w:t>poems</w:t>
      </w:r>
      <w:r>
        <w:rPr>
          <w:rFonts w:ascii="Times New Roman" w:hAnsi="Times New Roman"/>
          <w:sz w:val="24"/>
        </w:rPr>
        <w:t xml:space="preserve"> was compiled, introduced by Wang’s well-known calligraphic preface.</w:t>
      </w:r>
      <w:r>
        <w:rPr>
          <w:rStyle w:val="17"/>
          <w:rFonts w:ascii="Times New Roman" w:hAnsi="Times New Roman"/>
          <w:sz w:val="24"/>
        </w:rPr>
        <w:footnoteReference w:id="1"/>
      </w:r>
      <w:r>
        <w:rPr>
          <w:rFonts w:ascii="Times New Roman" w:hAnsi="Times New Roman"/>
          <w:sz w:val="24"/>
        </w:rPr>
        <w:t xml:space="preserve"> </w:t>
      </w:r>
    </w:p>
    <w:p>
      <w:pPr>
        <w:ind w:firstLine="360"/>
        <w:rPr>
          <w:rFonts w:ascii="Times New Roman" w:hAnsi="Times New Roman"/>
          <w:sz w:val="24"/>
        </w:rPr>
      </w:pPr>
      <w:r>
        <w:rPr>
          <w:rFonts w:ascii="Times New Roman" w:hAnsi="Times New Roman"/>
          <w:sz w:val="24"/>
        </w:rPr>
        <w:t>Poetry societies (</w:t>
      </w:r>
      <w:r>
        <w:rPr>
          <w:rFonts w:ascii="Times New Roman" w:hAnsi="Times New Roman"/>
          <w:i/>
          <w:sz w:val="24"/>
        </w:rPr>
        <w:t xml:space="preserve">shishe </w:t>
      </w:r>
      <w:r>
        <w:rPr>
          <w:rFonts w:hint="eastAsia" w:ascii="Times New Roman" w:hAnsi="Times New Roman"/>
          <w:sz w:val="24"/>
        </w:rPr>
        <w:t>詩社</w:t>
      </w:r>
      <w:r>
        <w:rPr>
          <w:rFonts w:ascii="Times New Roman" w:hAnsi="Times New Roman"/>
          <w:sz w:val="24"/>
        </w:rPr>
        <w:t>) of different scales and natures flourished since the Song dynasties</w:t>
      </w:r>
      <w:r>
        <w:rPr>
          <w:rFonts w:ascii="Times New Roman" w:hAnsi="Times New Roman" w:eastAsia="Times New Roman" w:cs="Times New Roman"/>
          <w:sz w:val="24"/>
          <w:szCs w:val="24"/>
        </w:rPr>
        <w:t>, some</w:t>
      </w:r>
      <w:r>
        <w:rPr>
          <w:rFonts w:ascii="Times New Roman" w:hAnsi="Times New Roman"/>
          <w:sz w:val="24"/>
        </w:rPr>
        <w:t xml:space="preserve"> with strong political objectives such as those formed by Song, Ming and Qing loyalists.</w:t>
      </w:r>
      <w:r>
        <w:rPr>
          <w:rStyle w:val="17"/>
          <w:rFonts w:ascii="Times New Roman" w:hAnsi="Times New Roman"/>
          <w:sz w:val="24"/>
        </w:rPr>
        <w:footnoteReference w:id="2"/>
      </w:r>
      <w:r>
        <w:rPr>
          <w:rFonts w:ascii="Times New Roman" w:hAnsi="Times New Roman"/>
          <w:sz w:val="24"/>
        </w:rPr>
        <w:t xml:space="preserve"> Members of these societies attempted to construct a collective loyalist identity and to </w:t>
      </w:r>
      <w:r>
        <w:rPr>
          <w:rFonts w:ascii="Times New Roman" w:hAnsi="Times New Roman" w:eastAsia="Times New Roman" w:cs="Times New Roman"/>
          <w:sz w:val="24"/>
          <w:szCs w:val="24"/>
        </w:rPr>
        <w:t>express</w:t>
      </w:r>
      <w:r>
        <w:rPr>
          <w:rFonts w:ascii="Times New Roman" w:hAnsi="Times New Roman"/>
          <w:sz w:val="24"/>
        </w:rPr>
        <w:t xml:space="preserve"> their lament for the fallen dynasties through group compositions</w:t>
      </w:r>
      <w:r>
        <w:rPr>
          <w:rFonts w:ascii="Times New Roman" w:hAnsi="Times New Roman" w:eastAsia="Times New Roman" w:cs="Times New Roman"/>
          <w:sz w:val="24"/>
          <w:szCs w:val="24"/>
        </w:rPr>
        <w:t>;</w:t>
      </w:r>
      <w:r>
        <w:rPr>
          <w:rFonts w:ascii="Times New Roman" w:hAnsi="Times New Roman"/>
          <w:sz w:val="24"/>
        </w:rPr>
        <w:t xml:space="preserve"> </w:t>
      </w:r>
      <w:r>
        <w:rPr>
          <w:rFonts w:hint="eastAsia" w:ascii="Times New Roman" w:hAnsi="Times New Roman"/>
          <w:sz w:val="24"/>
          <w:lang w:eastAsia="zh-TW"/>
        </w:rPr>
        <w:t>w</w:t>
      </w:r>
      <w:r>
        <w:rPr>
          <w:rFonts w:ascii="Times New Roman" w:hAnsi="Times New Roman"/>
          <w:sz w:val="24"/>
          <w:lang w:eastAsia="zh-TW"/>
        </w:rPr>
        <w:t xml:space="preserve">hile </w:t>
      </w:r>
      <w:r>
        <w:rPr>
          <w:rFonts w:ascii="Times New Roman" w:hAnsi="Times New Roman"/>
          <w:sz w:val="24"/>
        </w:rPr>
        <w:t xml:space="preserve">the Nan She </w:t>
      </w:r>
      <w:r>
        <w:rPr>
          <w:rFonts w:hint="eastAsia" w:ascii="Times New Roman" w:hAnsi="Times New Roman"/>
          <w:sz w:val="24"/>
        </w:rPr>
        <w:t>南社</w:t>
      </w:r>
      <w:r>
        <w:rPr>
          <w:rFonts w:ascii="Times New Roman" w:hAnsi="Times New Roman"/>
          <w:sz w:val="24"/>
        </w:rPr>
        <w:t xml:space="preserve"> (Southern Society) aimed at overthrowing the Qing regime.</w:t>
      </w:r>
      <w:r>
        <w:rPr>
          <w:rStyle w:val="17"/>
          <w:rFonts w:ascii="Times New Roman" w:hAnsi="Times New Roman"/>
          <w:sz w:val="24"/>
        </w:rPr>
        <w:footnoteReference w:id="3"/>
      </w:r>
      <w:r>
        <w:rPr>
          <w:rFonts w:ascii="Times New Roman" w:hAnsi="Times New Roman"/>
          <w:sz w:val="24"/>
        </w:rPr>
        <w:t xml:space="preserve"> Some </w:t>
      </w:r>
      <w:r>
        <w:rPr>
          <w:rFonts w:ascii="Times New Roman" w:hAnsi="Times New Roman"/>
          <w:i/>
          <w:sz w:val="24"/>
        </w:rPr>
        <w:t xml:space="preserve">shishe </w:t>
      </w:r>
      <w:r>
        <w:rPr>
          <w:rFonts w:ascii="Times New Roman" w:hAnsi="Times New Roman"/>
          <w:sz w:val="24"/>
        </w:rPr>
        <w:t xml:space="preserve">proposed clear literary agendas, and could be viewed as literati factions, such as the Xuannan </w:t>
      </w:r>
      <w:r>
        <w:rPr>
          <w:rFonts w:hint="eastAsia" w:ascii="Times New Roman" w:hAnsi="Times New Roman"/>
          <w:sz w:val="24"/>
        </w:rPr>
        <w:t>宣南</w:t>
      </w:r>
      <w:r>
        <w:rPr>
          <w:rFonts w:ascii="Times New Roman" w:hAnsi="Times New Roman"/>
          <w:sz w:val="24"/>
        </w:rPr>
        <w:t xml:space="preserve"> Poetry Societies </w:t>
      </w:r>
      <w:r>
        <w:rPr>
          <w:rFonts w:ascii="Times New Roman" w:hAnsi="Times New Roman" w:eastAsia="Times New Roman" w:cs="Times New Roman"/>
          <w:sz w:val="24"/>
          <w:szCs w:val="24"/>
        </w:rPr>
        <w:t>of</w:t>
      </w:r>
      <w:r>
        <w:rPr>
          <w:rFonts w:ascii="Times New Roman" w:hAnsi="Times New Roman"/>
          <w:sz w:val="24"/>
        </w:rPr>
        <w:t xml:space="preserve"> early nineteenth century Beijing.</w:t>
      </w:r>
      <w:r>
        <w:rPr>
          <w:rStyle w:val="17"/>
          <w:rFonts w:ascii="Times New Roman" w:hAnsi="Times New Roman"/>
          <w:sz w:val="24"/>
        </w:rPr>
        <w:footnoteReference w:id="4"/>
      </w:r>
      <w:r>
        <w:rPr>
          <w:rFonts w:ascii="Times New Roman" w:hAnsi="Times New Roman"/>
          <w:sz w:val="24"/>
        </w:rPr>
        <w:t xml:space="preserve"> Many others, however, did not present significant literary or political ideas. The </w:t>
      </w:r>
      <w:r>
        <w:rPr>
          <w:rFonts w:ascii="Times New Roman" w:hAnsi="Times New Roman" w:eastAsia="Times New Roman" w:cs="Times New Roman"/>
          <w:sz w:val="24"/>
          <w:szCs w:val="24"/>
        </w:rPr>
        <w:t>purposes</w:t>
      </w:r>
      <w:r>
        <w:rPr>
          <w:rFonts w:ascii="Times New Roman" w:hAnsi="Times New Roman"/>
          <w:sz w:val="24"/>
        </w:rPr>
        <w:t xml:space="preserve"> of this latter type societies included social networking, career development and entertainment, </w:t>
      </w:r>
      <w:r>
        <w:rPr>
          <w:rFonts w:ascii="Times New Roman" w:hAnsi="Times New Roman" w:eastAsia="Times New Roman" w:cs="Times New Roman"/>
          <w:sz w:val="24"/>
          <w:szCs w:val="24"/>
        </w:rPr>
        <w:t>aside from</w:t>
      </w:r>
      <w:r>
        <w:rPr>
          <w:rFonts w:ascii="Times New Roman" w:hAnsi="Times New Roman"/>
          <w:sz w:val="24"/>
        </w:rPr>
        <w:t xml:space="preserve"> the creation of poetic works. Whatever their </w:t>
      </w:r>
      <w:r>
        <w:rPr>
          <w:rFonts w:ascii="Times New Roman" w:hAnsi="Times New Roman" w:eastAsia="Times New Roman" w:cs="Times New Roman"/>
          <w:sz w:val="24"/>
          <w:szCs w:val="24"/>
        </w:rPr>
        <w:t>aims</w:t>
      </w:r>
      <w:r>
        <w:rPr>
          <w:rFonts w:ascii="Times New Roman" w:hAnsi="Times New Roman"/>
          <w:sz w:val="24"/>
        </w:rPr>
        <w:t xml:space="preserve">, many poetry societies were loosely knit, short-lived local groups, whose members were acquaintances, hometown fellows, neighbors, </w:t>
      </w:r>
      <w:r>
        <w:rPr>
          <w:rFonts w:ascii="Times New Roman" w:hAnsi="Times New Roman" w:eastAsia="Times New Roman" w:cs="Times New Roman"/>
          <w:sz w:val="24"/>
          <w:szCs w:val="24"/>
        </w:rPr>
        <w:t>teachers</w:t>
      </w:r>
      <w:r>
        <w:rPr>
          <w:rFonts w:ascii="Times New Roman" w:hAnsi="Times New Roman"/>
          <w:sz w:val="24"/>
        </w:rPr>
        <w:t xml:space="preserve"> and their disciples, classmates, colleagues and relatives. They would meet </w:t>
      </w:r>
      <w:r>
        <w:rPr>
          <w:rFonts w:ascii="Times New Roman" w:hAnsi="Times New Roman" w:eastAsia="Times New Roman" w:cs="Times New Roman"/>
          <w:sz w:val="24"/>
          <w:szCs w:val="24"/>
        </w:rPr>
        <w:t>on</w:t>
      </w:r>
      <w:r>
        <w:rPr>
          <w:rFonts w:ascii="Times New Roman" w:hAnsi="Times New Roman"/>
          <w:sz w:val="24"/>
        </w:rPr>
        <w:t xml:space="preserve"> special occasions such as festivals to commemorate seasonal changes, anniversaries of the birth or death of cultural celebrities, and gatherings to welcome or bid farewell to acquaintances and to appreciate paintings or antiques.</w:t>
      </w:r>
      <w:r>
        <w:rPr>
          <w:rStyle w:val="17"/>
          <w:rFonts w:ascii="Times New Roman" w:hAnsi="Times New Roman"/>
          <w:sz w:val="24"/>
        </w:rPr>
        <w:footnoteReference w:id="5"/>
      </w:r>
      <w:r>
        <w:rPr>
          <w:rFonts w:ascii="Times New Roman" w:hAnsi="Times New Roman"/>
          <w:sz w:val="24"/>
        </w:rPr>
        <w:t xml:space="preserve"> </w:t>
      </w:r>
    </w:p>
    <w:p>
      <w:pPr>
        <w:ind w:firstLine="360"/>
        <w:rPr>
          <w:rFonts w:ascii="Times New Roman" w:hAnsi="Times New Roman" w:eastAsia="Times New Roman" w:cs="Times New Roman"/>
          <w:sz w:val="24"/>
          <w:szCs w:val="24"/>
        </w:rPr>
      </w:pPr>
      <w:r>
        <w:rPr>
          <w:rFonts w:ascii="Times New Roman" w:hAnsi="Times New Roman"/>
          <w:sz w:val="24"/>
        </w:rPr>
        <w:t xml:space="preserve">Shengqing Wu puts </w:t>
      </w:r>
      <w:r>
        <w:rPr>
          <w:rFonts w:ascii="Times New Roman" w:hAnsi="Times New Roman" w:eastAsia="Times New Roman" w:cs="Times New Roman"/>
          <w:sz w:val="24"/>
          <w:szCs w:val="24"/>
        </w:rPr>
        <w:t>emphasis on</w:t>
      </w:r>
      <w:r>
        <w:rPr>
          <w:rFonts w:ascii="Times New Roman" w:hAnsi="Times New Roman"/>
          <w:sz w:val="24"/>
        </w:rPr>
        <w:t xml:space="preserve"> the </w:t>
      </w:r>
      <w:r>
        <w:rPr>
          <w:rFonts w:ascii="Times New Roman" w:hAnsi="Times New Roman"/>
          <w:i/>
          <w:sz w:val="24"/>
        </w:rPr>
        <w:t xml:space="preserve">fengya </w:t>
      </w:r>
      <w:r>
        <w:rPr>
          <w:rFonts w:hint="eastAsia" w:ascii="Times New Roman" w:hAnsi="Times New Roman"/>
          <w:sz w:val="24"/>
        </w:rPr>
        <w:t>風雅</w:t>
      </w:r>
      <w:r>
        <w:rPr>
          <w:rFonts w:ascii="Times New Roman" w:hAnsi="Times New Roman"/>
          <w:sz w:val="24"/>
        </w:rPr>
        <w:t>, or elegant, characteristic of Chinese poetry societies. The term (originally two major sections in the</w:t>
      </w:r>
      <w:r>
        <w:rPr>
          <w:rFonts w:ascii="Times New Roman" w:hAnsi="Times New Roman"/>
          <w:i/>
          <w:sz w:val="24"/>
        </w:rPr>
        <w:t xml:space="preserve"> </w:t>
      </w:r>
      <w:r>
        <w:rPr>
          <w:rFonts w:hint="eastAsia" w:ascii="Times New Roman" w:hAnsi="Times New Roman"/>
          <w:i/>
          <w:sz w:val="24"/>
          <w:lang w:eastAsia="zh-TW"/>
        </w:rPr>
        <w:t>Cl</w:t>
      </w:r>
      <w:r>
        <w:rPr>
          <w:rFonts w:ascii="Times New Roman" w:hAnsi="Times New Roman"/>
          <w:i/>
          <w:sz w:val="24"/>
          <w:lang w:eastAsia="zh-TW"/>
        </w:rPr>
        <w:t>assic of Poetry</w:t>
      </w:r>
      <w:r>
        <w:rPr>
          <w:rFonts w:ascii="Times New Roman" w:hAnsi="Times New Roman"/>
          <w:sz w:val="24"/>
        </w:rPr>
        <w:t xml:space="preserve">) in dictionary definition refers to exquisite taste, a leisurely literati lifestyle, and an unrestrained, artistic spirit. She argues that in the face of dislocation and anxiety caused by unprecedented historical change, poetry societies of the Republican era, in addition to the continuity of the </w:t>
      </w:r>
      <w:r>
        <w:rPr>
          <w:rFonts w:ascii="Times New Roman" w:hAnsi="Times New Roman"/>
          <w:i/>
          <w:sz w:val="24"/>
        </w:rPr>
        <w:t xml:space="preserve">fengya </w:t>
      </w:r>
      <w:r>
        <w:rPr>
          <w:rFonts w:ascii="Times New Roman" w:hAnsi="Times New Roman"/>
          <w:sz w:val="24"/>
        </w:rPr>
        <w:t xml:space="preserve">tradition, “became alternative venues for exorcising pent-up emotions and obstructed energy through poetry writings, creating a collective aesthetic, and facilitating and strengthening emotional, intellectual and social ties among members.” She thus adopted the term “affective communities” to describe these societies, a term </w:t>
      </w:r>
      <w:r>
        <w:rPr>
          <w:rFonts w:ascii="Times New Roman" w:hAnsi="Times New Roman" w:eastAsia="Times New Roman" w:cs="Times New Roman"/>
          <w:sz w:val="24"/>
          <w:szCs w:val="24"/>
        </w:rPr>
        <w:t>used by Maurice Halbwach (1877-1945) for people who use different means of communication and expression to interact with each other about their experiences or feelings regarding the Holocaust.</w:t>
      </w:r>
      <w:r>
        <w:rPr>
          <w:rStyle w:val="17"/>
          <w:rFonts w:ascii="Times New Roman" w:hAnsi="Times New Roman"/>
          <w:sz w:val="24"/>
        </w:rPr>
        <w:footnoteReference w:id="6"/>
      </w:r>
      <w:r>
        <w:rPr>
          <w:rFonts w:ascii="Times New Roman" w:hAnsi="Times New Roman" w:eastAsia="Times New Roman" w:cs="Times New Roman"/>
          <w:sz w:val="24"/>
          <w:szCs w:val="24"/>
        </w:rPr>
        <w:t xml:space="preserve"> </w:t>
      </w:r>
    </w:p>
    <w:p>
      <w:pPr>
        <w:ind w:firstLine="360"/>
        <w:rPr>
          <w:rFonts w:ascii="Times New Roman" w:hAnsi="Times New Roman"/>
          <w:sz w:val="24"/>
        </w:rPr>
      </w:pPr>
      <w:r>
        <w:rPr>
          <w:rFonts w:ascii="Times New Roman" w:hAnsi="Times New Roman"/>
          <w:sz w:val="24"/>
        </w:rPr>
        <w:t xml:space="preserve">No matter what purposes and functions they had, the activities of classical poetry </w:t>
      </w:r>
      <w:r>
        <w:rPr>
          <w:rFonts w:ascii="Times New Roman" w:hAnsi="Times New Roman" w:eastAsia="Times New Roman" w:cs="Times New Roman"/>
          <w:sz w:val="24"/>
          <w:szCs w:val="24"/>
        </w:rPr>
        <w:t>societies</w:t>
      </w:r>
      <w:r>
        <w:rPr>
          <w:rFonts w:ascii="Times New Roman" w:hAnsi="Times New Roman"/>
          <w:sz w:val="24"/>
        </w:rPr>
        <w:t xml:space="preserve"> genuinely exemplified Confucius’s saying that poetry can help one associate with others. Members would use poetry as friendly </w:t>
      </w:r>
      <w:r>
        <w:rPr>
          <w:rFonts w:ascii="Times New Roman" w:hAnsi="Times New Roman" w:eastAsia="Times New Roman" w:cs="Times New Roman"/>
          <w:sz w:val="24"/>
          <w:szCs w:val="24"/>
        </w:rPr>
        <w:t>tokens</w:t>
      </w:r>
      <w:r>
        <w:rPr>
          <w:rFonts w:ascii="Times New Roman" w:hAnsi="Times New Roman"/>
          <w:sz w:val="24"/>
        </w:rPr>
        <w:t xml:space="preserve"> to establish and strengthen social bonds with fellow writers, and share with each other their literary, political viewpoints or life and emotional experiences. They would follow the instructions of the literary assignments given by the society (</w:t>
      </w:r>
      <w:r>
        <w:rPr>
          <w:rFonts w:ascii="Times New Roman" w:hAnsi="Times New Roman"/>
          <w:i/>
          <w:sz w:val="24"/>
        </w:rPr>
        <w:t xml:space="preserve">sheke </w:t>
      </w:r>
      <w:r>
        <w:rPr>
          <w:rFonts w:hint="eastAsia" w:ascii="Times New Roman" w:hAnsi="Times New Roman"/>
          <w:sz w:val="24"/>
        </w:rPr>
        <w:t>社課</w:t>
      </w:r>
      <w:r>
        <w:rPr>
          <w:rFonts w:ascii="Times New Roman" w:hAnsi="Times New Roman"/>
          <w:sz w:val="24"/>
        </w:rPr>
        <w:t xml:space="preserve">), composing poems in similar </w:t>
      </w:r>
      <w:r>
        <w:rPr>
          <w:rFonts w:ascii="Times New Roman" w:hAnsi="Times New Roman" w:eastAsia="Gungsuh" w:cs="Times New Roman"/>
          <w:sz w:val="24"/>
          <w:szCs w:val="24"/>
        </w:rPr>
        <w:t>styles</w:t>
      </w:r>
      <w:r>
        <w:rPr>
          <w:rFonts w:ascii="Times New Roman" w:hAnsi="Times New Roman" w:cs="Times New Roman"/>
          <w:sz w:val="24"/>
        </w:rPr>
        <w:t xml:space="preserve"> </w:t>
      </w:r>
      <w:r>
        <w:rPr>
          <w:rFonts w:ascii="Times New Roman" w:hAnsi="Times New Roman"/>
          <w:sz w:val="24"/>
        </w:rPr>
        <w:t>or trying to influence</w:t>
      </w:r>
      <w:r>
        <w:rPr>
          <w:rFonts w:ascii="Times New Roman" w:hAnsi="Times New Roman" w:eastAsia="Times New Roman" w:cs="Times New Roman"/>
          <w:sz w:val="24"/>
          <w:szCs w:val="24"/>
        </w:rPr>
        <w:t xml:space="preserve"> or</w:t>
      </w:r>
      <w:r>
        <w:rPr>
          <w:rFonts w:ascii="Times New Roman" w:hAnsi="Times New Roman"/>
          <w:sz w:val="24"/>
        </w:rPr>
        <w:t xml:space="preserve"> compete with each other. Poetry </w:t>
      </w:r>
      <w:r>
        <w:rPr>
          <w:rFonts w:ascii="Times New Roman" w:hAnsi="Times New Roman" w:eastAsia="Times New Roman" w:cs="Times New Roman"/>
          <w:sz w:val="24"/>
          <w:szCs w:val="24"/>
        </w:rPr>
        <w:t>societies</w:t>
      </w:r>
      <w:r>
        <w:rPr>
          <w:rFonts w:ascii="Times New Roman" w:hAnsi="Times New Roman"/>
          <w:sz w:val="24"/>
        </w:rPr>
        <w:t xml:space="preserve"> thus provided members a channel to learn, to sharpen their writing skills, and to create a cultural space and spiritual, social network of their own. Stephen Owen thus avers that Chinese poetry is “a companionable art, for private and social use,” and in the process for a poet to find a </w:t>
      </w:r>
      <w:r>
        <w:rPr>
          <w:rFonts w:ascii="Times New Roman" w:hAnsi="Times New Roman"/>
          <w:i/>
          <w:sz w:val="24"/>
        </w:rPr>
        <w:t xml:space="preserve">zhiyin </w:t>
      </w:r>
      <w:r>
        <w:rPr>
          <w:rFonts w:hint="eastAsia" w:ascii="Times New Roman" w:hAnsi="Times New Roman"/>
          <w:sz w:val="24"/>
        </w:rPr>
        <w:t>知音</w:t>
      </w:r>
      <w:r>
        <w:rPr>
          <w:rFonts w:ascii="Times New Roman" w:hAnsi="Times New Roman"/>
          <w:sz w:val="24"/>
        </w:rPr>
        <w:t xml:space="preserve"> (the one who knows the tone), writing poetry “becomes a way to create community.”</w:t>
      </w:r>
      <w:r>
        <w:rPr>
          <w:rStyle w:val="17"/>
          <w:rFonts w:ascii="Times New Roman" w:hAnsi="Times New Roman"/>
          <w:sz w:val="24"/>
        </w:rPr>
        <w:footnoteReference w:id="7"/>
      </w:r>
      <w:r>
        <w:rPr>
          <w:rFonts w:ascii="Times New Roman" w:hAnsi="Times New Roman"/>
          <w:sz w:val="24"/>
        </w:rPr>
        <w:t xml:space="preserve"> Especially in </w:t>
      </w:r>
      <w:r>
        <w:rPr>
          <w:rFonts w:ascii="Times New Roman" w:hAnsi="Times New Roman" w:eastAsia="Times New Roman" w:cs="Times New Roman"/>
          <w:sz w:val="24"/>
          <w:szCs w:val="24"/>
        </w:rPr>
        <w:t xml:space="preserve">a </w:t>
      </w:r>
      <w:r>
        <w:rPr>
          <w:rFonts w:ascii="Times New Roman" w:hAnsi="Times New Roman"/>
          <w:sz w:val="24"/>
        </w:rPr>
        <w:t xml:space="preserve">time and social environment unfavorable to the survival of classical-style poetry, </w:t>
      </w:r>
      <w:r>
        <w:rPr>
          <w:rFonts w:ascii="Times New Roman" w:hAnsi="Times New Roman"/>
          <w:i/>
          <w:sz w:val="24"/>
        </w:rPr>
        <w:t xml:space="preserve">shishe </w:t>
      </w:r>
      <w:r>
        <w:rPr>
          <w:rFonts w:ascii="Times New Roman" w:hAnsi="Times New Roman"/>
          <w:sz w:val="24"/>
        </w:rPr>
        <w:t xml:space="preserve">played a vital role in assembling hitherto isolated poets, sustaining members’ enthusiasm </w:t>
      </w:r>
      <w:r>
        <w:rPr>
          <w:rFonts w:ascii="Times New Roman" w:hAnsi="Times New Roman" w:eastAsia="Times New Roman" w:cs="Times New Roman"/>
          <w:sz w:val="24"/>
          <w:szCs w:val="24"/>
        </w:rPr>
        <w:t>for</w:t>
      </w:r>
      <w:r>
        <w:rPr>
          <w:rFonts w:ascii="Times New Roman" w:hAnsi="Times New Roman"/>
          <w:sz w:val="24"/>
        </w:rPr>
        <w:t xml:space="preserve"> writing poetry, continuing the </w:t>
      </w:r>
      <w:r>
        <w:rPr>
          <w:rFonts w:ascii="Times New Roman" w:hAnsi="Times New Roman"/>
          <w:i/>
          <w:sz w:val="24"/>
        </w:rPr>
        <w:t xml:space="preserve">fengya </w:t>
      </w:r>
      <w:r>
        <w:rPr>
          <w:rFonts w:ascii="Times New Roman" w:hAnsi="Times New Roman"/>
          <w:sz w:val="24"/>
        </w:rPr>
        <w:t xml:space="preserve">tradition of Chinese literati and making a collective voice to announce their existence. </w:t>
      </w:r>
    </w:p>
    <w:p>
      <w:pPr>
        <w:ind w:firstLine="360"/>
        <w:rPr>
          <w:rFonts w:ascii="Times New Roman" w:hAnsi="Times New Roman" w:eastAsia="Times New Roman" w:cs="Times New Roman"/>
          <w:sz w:val="24"/>
          <w:szCs w:val="24"/>
        </w:rPr>
      </w:pPr>
      <w:r>
        <w:rPr>
          <w:rFonts w:ascii="Times New Roman" w:hAnsi="Times New Roman"/>
          <w:sz w:val="24"/>
        </w:rPr>
        <w:t>As a colonial society where Chinese culture was considered second</w:t>
      </w:r>
      <w:r>
        <w:rPr>
          <w:rFonts w:ascii="Times New Roman" w:hAnsi="Times New Roman" w:eastAsia="Times New Roman" w:cs="Times New Roman"/>
          <w:sz w:val="24"/>
          <w:szCs w:val="24"/>
        </w:rPr>
        <w:t>-</w:t>
      </w:r>
      <w:r>
        <w:rPr>
          <w:rFonts w:ascii="Times New Roman" w:hAnsi="Times New Roman"/>
          <w:sz w:val="24"/>
        </w:rPr>
        <w:t xml:space="preserve">class, Singapore was presumably not favorable soil for the promotion of classical-style poetry, which also faced </w:t>
      </w:r>
      <w:r>
        <w:rPr>
          <w:rFonts w:ascii="Times New Roman" w:hAnsi="Times New Roman" w:eastAsia="Times New Roman" w:cs="Times New Roman"/>
          <w:sz w:val="24"/>
          <w:szCs w:val="24"/>
        </w:rPr>
        <w:t>challenges</w:t>
      </w:r>
      <w:r>
        <w:rPr>
          <w:rFonts w:ascii="Times New Roman" w:hAnsi="Times New Roman"/>
          <w:sz w:val="24"/>
        </w:rPr>
        <w:t xml:space="preserve"> from the newly flourishing vernacular literature. However, many resident or sojourner literati from China continued to </w:t>
      </w:r>
      <w:r>
        <w:rPr>
          <w:rFonts w:ascii="Times New Roman" w:hAnsi="Times New Roman" w:eastAsia="Times New Roman" w:cs="Times New Roman"/>
          <w:sz w:val="24"/>
          <w:szCs w:val="24"/>
        </w:rPr>
        <w:t>write</w:t>
      </w:r>
      <w:r>
        <w:rPr>
          <w:rFonts w:ascii="Times New Roman" w:hAnsi="Times New Roman"/>
          <w:sz w:val="24"/>
        </w:rPr>
        <w:t xml:space="preserve"> classical-style poetry, since most of them had received traditional education and found it the most effective vehicle for literary expression. They published a considerable number of poems in newspapers, a phenomenon also seen </w:t>
      </w:r>
      <w:r>
        <w:rPr>
          <w:rFonts w:ascii="Times New Roman" w:hAnsi="Times New Roman" w:eastAsia="Times New Roman" w:cs="Times New Roman"/>
          <w:sz w:val="24"/>
          <w:szCs w:val="24"/>
        </w:rPr>
        <w:t>in Mainland China and other overseas Chinese communities.</w:t>
      </w:r>
      <w:r>
        <w:rPr>
          <w:rStyle w:val="17"/>
          <w:rFonts w:ascii="Times New Roman" w:hAnsi="Times New Roman"/>
          <w:sz w:val="24"/>
        </w:rPr>
        <w:footnoteReference w:id="8"/>
      </w:r>
      <w:r>
        <w:rPr>
          <w:rFonts w:ascii="Times New Roman" w:hAnsi="Times New Roman"/>
          <w:sz w:val="24"/>
        </w:rPr>
        <w:t xml:space="preserve"> This confirms Kenley’s study that even after the new literature movement in China, </w:t>
      </w:r>
      <w:r>
        <w:rPr>
          <w:rFonts w:ascii="Times New Roman" w:hAnsi="Times New Roman" w:eastAsia="Times New Roman" w:cs="Times New Roman"/>
          <w:sz w:val="24"/>
          <w:szCs w:val="24"/>
        </w:rPr>
        <w:t xml:space="preserve">“the use of the vernacular language … was not as widespread as might be expected” in Singapore; as late as 1922, traditional forms of writing in the </w:t>
      </w:r>
      <w:r>
        <w:rPr>
          <w:rFonts w:ascii="Times New Roman" w:hAnsi="Times New Roman" w:eastAsia="Times New Roman" w:cs="Times New Roman"/>
          <w:i/>
          <w:sz w:val="24"/>
          <w:szCs w:val="24"/>
        </w:rPr>
        <w:t xml:space="preserve">Lat Pau </w:t>
      </w:r>
      <w:r>
        <w:rPr>
          <w:rFonts w:hint="eastAsia" w:ascii="Times New Roman" w:hAnsi="Times New Roman"/>
          <w:sz w:val="24"/>
        </w:rPr>
        <w:t>叻报</w:t>
      </w:r>
      <w:r>
        <w:rPr>
          <w:rFonts w:ascii="Times New Roman" w:hAnsi="Times New Roman"/>
          <w:sz w:val="24"/>
        </w:rPr>
        <w:t>, the first Chinese newspaper in Singapore, still outnumbered vernacular essays.</w:t>
      </w:r>
      <w:r>
        <w:rPr>
          <w:rStyle w:val="17"/>
          <w:rFonts w:ascii="Times New Roman" w:hAnsi="Times New Roman"/>
          <w:sz w:val="24"/>
        </w:rPr>
        <w:footnoteReference w:id="9"/>
      </w:r>
      <w:r>
        <w:rPr>
          <w:rFonts w:ascii="Times New Roman" w:hAnsi="Times New Roman" w:eastAsia="Times New Roman" w:cs="Times New Roman"/>
          <w:sz w:val="24"/>
          <w:szCs w:val="24"/>
        </w:rPr>
        <w:t xml:space="preserve"> Concomitant with the burgeoning production of classical-style poems was the formation of various poetry societies, of</w:t>
      </w:r>
      <w:r>
        <w:rPr>
          <w:rFonts w:ascii="Times New Roman" w:hAnsi="Times New Roman"/>
          <w:sz w:val="24"/>
        </w:rPr>
        <w:t xml:space="preserve"> which the Tanshe </w:t>
      </w:r>
      <w:r>
        <w:rPr>
          <w:rFonts w:hint="eastAsia" w:ascii="Times New Roman" w:hAnsi="Times New Roman"/>
          <w:sz w:val="24"/>
        </w:rPr>
        <w:t>檀社</w:t>
      </w:r>
      <w:r>
        <w:rPr>
          <w:rFonts w:ascii="Times New Roman" w:hAnsi="Times New Roman"/>
          <w:sz w:val="24"/>
        </w:rPr>
        <w:t xml:space="preserve"> (Sandalwood Society) was perhaps the most outstanding</w:t>
      </w:r>
      <w:r>
        <w:rPr>
          <w:rFonts w:ascii="Gungsuh" w:hAnsi="Gungsuh" w:eastAsia="Gungsuh" w:cs="Gungsuh"/>
          <w:sz w:val="24"/>
          <w:szCs w:val="24"/>
        </w:rPr>
        <w:t>,</w:t>
      </w:r>
      <w:r>
        <w:rPr>
          <w:rFonts w:ascii="Times New Roman" w:hAnsi="Times New Roman"/>
          <w:sz w:val="24"/>
        </w:rPr>
        <w:t xml:space="preserve"> and </w:t>
      </w:r>
      <w:r>
        <w:rPr>
          <w:rFonts w:ascii="Times New Roman" w:hAnsi="Times New Roman" w:eastAsia="Gungsuh" w:cs="Times New Roman"/>
          <w:sz w:val="24"/>
          <w:szCs w:val="24"/>
        </w:rPr>
        <w:t>deserve</w:t>
      </w:r>
      <w:r>
        <w:rPr>
          <w:rFonts w:ascii="Times New Roman" w:hAnsi="Times New Roman" w:eastAsia="Times New Roman" w:cs="Times New Roman"/>
          <w:sz w:val="24"/>
          <w:szCs w:val="24"/>
        </w:rPr>
        <w:t xml:space="preserve">s detailed study. </w:t>
      </w:r>
    </w:p>
    <w:p>
      <w:pPr>
        <w:ind w:firstLine="360"/>
        <w:rPr>
          <w:rFonts w:ascii="Times New Roman" w:hAnsi="Times New Roman" w:eastAsia="Times New Roman" w:cs="Times New Roman"/>
          <w:sz w:val="24"/>
          <w:szCs w:val="24"/>
          <w:lang w:val="en-SG"/>
        </w:rPr>
      </w:pPr>
      <w:r>
        <w:rPr>
          <w:rFonts w:ascii="Times New Roman" w:hAnsi="Times New Roman"/>
          <w:sz w:val="24"/>
        </w:rPr>
        <w:t xml:space="preserve">The formation of the Tanshe marked the maturity of traditional literary community in Singapore. After decades of </w:t>
      </w:r>
      <w:r>
        <w:rPr>
          <w:rFonts w:ascii="Times New Roman" w:hAnsi="Times New Roman" w:eastAsia="Gungsuh" w:cs="Times New Roman"/>
          <w:sz w:val="24"/>
          <w:szCs w:val="24"/>
        </w:rPr>
        <w:t>effort</w:t>
      </w:r>
      <w:r>
        <w:rPr>
          <w:rFonts w:ascii="Times New Roman" w:hAnsi="Times New Roman"/>
          <w:sz w:val="24"/>
        </w:rPr>
        <w:t xml:space="preserve"> by Qing diplomats, resident writers and journalists to promote classical writings, aided by the increase of educated immigrants from China, there emerged a stable group of poets who regularly published their works in newspapers and responded to the call of poems for special occasions and poetry </w:t>
      </w:r>
      <w:r>
        <w:rPr>
          <w:rFonts w:ascii="Times New Roman" w:hAnsi="Times New Roman" w:eastAsia="Gungsuh" w:cs="Times New Roman"/>
          <w:sz w:val="24"/>
          <w:szCs w:val="24"/>
        </w:rPr>
        <w:t>contests</w:t>
      </w:r>
      <w:r>
        <w:rPr>
          <w:rFonts w:ascii="Times New Roman" w:hAnsi="Times New Roman"/>
          <w:sz w:val="24"/>
        </w:rPr>
        <w:t xml:space="preserve">. These poets also had Khoo Seok Wan </w:t>
      </w:r>
      <w:r>
        <w:rPr>
          <w:rFonts w:hint="eastAsia" w:ascii="Times New Roman" w:hAnsi="Times New Roman"/>
          <w:sz w:val="24"/>
        </w:rPr>
        <w:t>邱菽園</w:t>
      </w:r>
      <w:r>
        <w:rPr>
          <w:rFonts w:ascii="Times New Roman" w:hAnsi="Times New Roman"/>
          <w:sz w:val="24"/>
        </w:rPr>
        <w:t xml:space="preserve"> (1873-1941), the “Master Poet of the South” (</w:t>
      </w:r>
      <w:r>
        <w:rPr>
          <w:rFonts w:ascii="Times New Roman" w:hAnsi="Times New Roman" w:eastAsia="Times New Roman" w:cs="Times New Roman"/>
          <w:i/>
          <w:sz w:val="24"/>
          <w:szCs w:val="24"/>
        </w:rPr>
        <w:t xml:space="preserve">nanguo shizhong </w:t>
      </w:r>
      <w:r>
        <w:rPr>
          <w:rFonts w:hint="eastAsia" w:ascii="Times New Roman" w:hAnsi="Times New Roman"/>
          <w:sz w:val="24"/>
        </w:rPr>
        <w:t>南國詩宗</w:t>
      </w:r>
      <w:r>
        <w:rPr>
          <w:rFonts w:ascii="Times New Roman" w:hAnsi="Times New Roman"/>
          <w:sz w:val="24"/>
        </w:rPr>
        <w:t>), as their leader. When</w:t>
      </w:r>
      <w:r>
        <w:rPr>
          <w:rFonts w:ascii="Gungsuh" w:hAnsi="Gungsuh"/>
          <w:sz w:val="24"/>
        </w:rPr>
        <w:t xml:space="preserve"> </w:t>
      </w:r>
      <w:r>
        <w:rPr>
          <w:rFonts w:ascii="Times New Roman" w:hAnsi="Times New Roman"/>
          <w:sz w:val="24"/>
        </w:rPr>
        <w:t xml:space="preserve">still rich, Khoo was an organizer and major sponsor of poetry contests and literary clubs, as well as founder or editor-in-chief of a couple of newspapers. Even after bankruptcy in 1907, his influence </w:t>
      </w:r>
      <w:r>
        <w:rPr>
          <w:rFonts w:ascii="Times New Roman" w:hAnsi="Times New Roman" w:eastAsia="Times New Roman" w:cs="Times New Roman"/>
          <w:sz w:val="24"/>
          <w:szCs w:val="24"/>
        </w:rPr>
        <w:t xml:space="preserve">did not lessen. He continued to serve as editor for several newspapers, making a significant impact on Chinese society through writing and community service, and was one of the founders of the Tanshe.    </w:t>
      </w:r>
    </w:p>
    <w:p>
      <w:pPr>
        <w:ind w:firstLine="360"/>
        <w:rPr>
          <w:rFonts w:ascii="Times New Roman" w:hAnsi="Times New Roman"/>
          <w:sz w:val="24"/>
        </w:rPr>
      </w:pPr>
      <w:r>
        <w:rPr>
          <w:rFonts w:ascii="Times New Roman" w:hAnsi="Times New Roman" w:eastAsia="Times New Roman" w:cs="Times New Roman"/>
          <w:sz w:val="24"/>
          <w:szCs w:val="24"/>
        </w:rPr>
        <w:t xml:space="preserve">The group compositions of Khoo Seok Wan and the Tanshe members can be seen as the products of a close social bond forged among resident- and sojourner-poets. They attempted to preserve the </w:t>
      </w:r>
      <w:r>
        <w:rPr>
          <w:rFonts w:ascii="Times New Roman" w:hAnsi="Times New Roman" w:eastAsia="Times New Roman" w:cs="Times New Roman"/>
          <w:i/>
          <w:sz w:val="24"/>
          <w:szCs w:val="24"/>
        </w:rPr>
        <w:t xml:space="preserve">fengya </w:t>
      </w:r>
      <w:r>
        <w:rPr>
          <w:rFonts w:ascii="Times New Roman" w:hAnsi="Times New Roman" w:eastAsia="Times New Roman" w:cs="Times New Roman"/>
          <w:sz w:val="24"/>
          <w:szCs w:val="24"/>
        </w:rPr>
        <w:t xml:space="preserve">tradition of their ancestors in a foreign country, using poetry to mould and maintain their relationships, to enhance each other’s literary skill, and to share their feelings and perspectives about Nanyang society and being diasporic Chinese. Theirs was thus an “affective community” in the sense of people from different backgrounds sharing communication through poetic interaction. </w:t>
      </w:r>
      <w:r>
        <w:rPr>
          <w:rFonts w:ascii="Times New Roman" w:hAnsi="Times New Roman"/>
          <w:sz w:val="24"/>
        </w:rPr>
        <w:t xml:space="preserve">In their poems about China and Nanyang, there were both a sense of displacement and, to use Svetlana Boym’s words, “a new understanding of time and space,” revealing the immigrant writers’ </w:t>
      </w:r>
      <w:r>
        <w:rPr>
          <w:rFonts w:ascii="Times New Roman" w:hAnsi="Times New Roman" w:eastAsia="Times New Roman" w:cs="Times New Roman"/>
          <w:sz w:val="24"/>
          <w:szCs w:val="24"/>
        </w:rPr>
        <w:t>efforts</w:t>
      </w:r>
      <w:r>
        <w:rPr>
          <w:rFonts w:ascii="Times New Roman" w:hAnsi="Times New Roman"/>
          <w:sz w:val="24"/>
        </w:rPr>
        <w:t xml:space="preserve"> to use </w:t>
      </w:r>
      <w:r>
        <w:rPr>
          <w:rFonts w:ascii="Times New Roman" w:hAnsi="Times New Roman" w:eastAsia="Times New Roman" w:cs="Times New Roman"/>
          <w:sz w:val="24"/>
          <w:szCs w:val="24"/>
        </w:rPr>
        <w:t>literature</w:t>
      </w:r>
      <w:r>
        <w:rPr>
          <w:rFonts w:ascii="Times New Roman" w:hAnsi="Times New Roman"/>
          <w:sz w:val="24"/>
        </w:rPr>
        <w:t xml:space="preserve"> as “a strategy of survival” in the foreign land.</w:t>
      </w:r>
      <w:r>
        <w:rPr>
          <w:rStyle w:val="17"/>
          <w:rFonts w:ascii="Times New Roman" w:hAnsi="Times New Roman"/>
          <w:sz w:val="24"/>
        </w:rPr>
        <w:footnoteReference w:id="10"/>
      </w:r>
      <w:r>
        <w:rPr>
          <w:rFonts w:ascii="Times New Roman" w:hAnsi="Times New Roman"/>
          <w:sz w:val="24"/>
        </w:rPr>
        <w:t xml:space="preserve"> Sharing their individual narratives with fellow members, the Tanshe poets constructed a collective memory or multiple narratives of the homeland, while exchanging opinions about present situations and speculating </w:t>
      </w:r>
      <w:r>
        <w:rPr>
          <w:rFonts w:ascii="Times New Roman" w:hAnsi="Times New Roman" w:eastAsia="Times New Roman" w:cs="Times New Roman"/>
          <w:sz w:val="24"/>
          <w:szCs w:val="24"/>
        </w:rPr>
        <w:t xml:space="preserve">on </w:t>
      </w:r>
      <w:r>
        <w:rPr>
          <w:rFonts w:ascii="Times New Roman" w:hAnsi="Times New Roman"/>
          <w:sz w:val="24"/>
        </w:rPr>
        <w:t xml:space="preserve">the many potentialities and possibilities </w:t>
      </w:r>
      <w:r>
        <w:rPr>
          <w:rFonts w:ascii="Times New Roman" w:hAnsi="Times New Roman" w:eastAsia="Times New Roman" w:cs="Times New Roman"/>
          <w:sz w:val="24"/>
          <w:szCs w:val="24"/>
        </w:rPr>
        <w:t>of</w:t>
      </w:r>
      <w:r>
        <w:rPr>
          <w:rFonts w:ascii="Times New Roman" w:hAnsi="Times New Roman"/>
          <w:sz w:val="24"/>
        </w:rPr>
        <w:t xml:space="preserve"> the future through poetic correspondence. </w:t>
      </w:r>
    </w:p>
    <w:p>
      <w:pPr>
        <w:ind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Previous studies about the Tanshe are rather incomplete or with bias. Li Qingnian, in his seminal work about classical Chinese poetry of Singapore and Malaya, dismisses the Tanshe as an organization indifferent to China’s political situation and the sufferings of the overseas Chinese, and merely pursuing the </w:t>
      </w:r>
      <w:r>
        <w:rPr>
          <w:rFonts w:ascii="Times New Roman" w:hAnsi="Times New Roman" w:eastAsia="Times New Roman" w:cs="Times New Roman"/>
          <w:i/>
          <w:sz w:val="24"/>
          <w:szCs w:val="24"/>
        </w:rPr>
        <w:t>fengya</w:t>
      </w:r>
      <w:r>
        <w:rPr>
          <w:rFonts w:ascii="Times New Roman" w:hAnsi="Times New Roman" w:eastAsia="Times New Roman" w:cs="Times New Roman"/>
          <w:sz w:val="24"/>
          <w:szCs w:val="24"/>
        </w:rPr>
        <w:t>, leisurely way of life of the traditional literati, since most of its members had settled down in local society. He maintains their works had nothing special, simply indulging in Buddhist philosophy and the idea of escaping social reality.</w:t>
      </w:r>
      <w:r>
        <w:rPr>
          <w:rStyle w:val="17"/>
          <w:rFonts w:ascii="Times New Roman" w:hAnsi="Times New Roman"/>
          <w:sz w:val="24"/>
        </w:rPr>
        <w:footnoteReference w:id="11"/>
      </w:r>
      <w:r>
        <w:rPr>
          <w:rFonts w:ascii="Times New Roman" w:hAnsi="Times New Roman"/>
          <w:sz w:val="24"/>
        </w:rPr>
        <w:t xml:space="preserve"> Yeo Mang Thong </w:t>
      </w:r>
      <w:r>
        <w:rPr>
          <w:rFonts w:hint="eastAsia" w:ascii="Times New Roman" w:hAnsi="Times New Roman"/>
          <w:sz w:val="24"/>
        </w:rPr>
        <w:t>姚夢桐</w:t>
      </w:r>
      <w:r>
        <w:rPr>
          <w:rFonts w:ascii="Times New Roman" w:hAnsi="Times New Roman"/>
          <w:sz w:val="24"/>
        </w:rPr>
        <w:t xml:space="preserve">, on the other hand, recognizes Tanshe’s contribution to local Chinese literature, as its work delineates the unique Nanyang landscape, expressing the </w:t>
      </w:r>
      <w:r>
        <w:rPr>
          <w:rFonts w:ascii="Times New Roman" w:hAnsi="Times New Roman" w:eastAsia="Gungsuh" w:cs="Times New Roman"/>
          <w:sz w:val="24"/>
          <w:szCs w:val="24"/>
        </w:rPr>
        <w:t>evol</w:t>
      </w:r>
      <w:r>
        <w:rPr>
          <w:rFonts w:ascii="Times New Roman" w:hAnsi="Times New Roman" w:eastAsia="Times New Roman" w:cs="Times New Roman"/>
          <w:sz w:val="24"/>
          <w:szCs w:val="24"/>
        </w:rPr>
        <w:t xml:space="preserve">ution of the members from being sojourners to gradually becoming localized. Yeo, whose analysis can be more detailed and systematic, focuses on the publication of Tanshe’s poetry collection </w:t>
      </w:r>
      <w:r>
        <w:rPr>
          <w:rFonts w:ascii="Times New Roman" w:hAnsi="Times New Roman" w:eastAsia="Times New Roman" w:cs="Times New Roman"/>
          <w:i/>
          <w:sz w:val="24"/>
          <w:szCs w:val="24"/>
        </w:rPr>
        <w:t xml:space="preserve">Tanxie shiji </w:t>
      </w:r>
      <w:r>
        <w:rPr>
          <w:rFonts w:hint="eastAsia" w:ascii="Times New Roman" w:hAnsi="Times New Roman"/>
          <w:sz w:val="24"/>
        </w:rPr>
        <w:t>檀榭詩集</w:t>
      </w:r>
      <w:r>
        <w:rPr>
          <w:rFonts w:ascii="Times New Roman" w:hAnsi="Times New Roman"/>
          <w:sz w:val="24"/>
        </w:rPr>
        <w:t xml:space="preserve"> (</w:t>
      </w:r>
      <w:r>
        <w:rPr>
          <w:rFonts w:ascii="Times New Roman" w:hAnsi="Times New Roman" w:eastAsia="Times New Roman" w:cs="Times New Roman"/>
          <w:i/>
          <w:sz w:val="24"/>
          <w:szCs w:val="24"/>
        </w:rPr>
        <w:t>Poetry Collection of the Sandalwood Pavilion</w:t>
      </w:r>
      <w:r>
        <w:rPr>
          <w:rFonts w:ascii="Times New Roman" w:hAnsi="Times New Roman" w:eastAsia="Times New Roman" w:cs="Times New Roman"/>
          <w:sz w:val="24"/>
          <w:szCs w:val="24"/>
        </w:rPr>
        <w:t>) and lauds Khoo Seok Wan’s selection criteria</w:t>
      </w:r>
      <w:r>
        <w:rPr>
          <w:rFonts w:ascii="Times New Roman" w:hAnsi="Times New Roman"/>
          <w:sz w:val="24"/>
        </w:rPr>
        <w:t>.</w:t>
      </w:r>
      <w:r>
        <w:rPr>
          <w:rStyle w:val="17"/>
          <w:rFonts w:ascii="Times New Roman" w:hAnsi="Times New Roman"/>
          <w:sz w:val="24"/>
        </w:rPr>
        <w:footnoteReference w:id="12"/>
      </w:r>
      <w:r>
        <w:rPr>
          <w:rFonts w:ascii="Times New Roman" w:hAnsi="Times New Roman"/>
          <w:sz w:val="24"/>
        </w:rPr>
        <w:t xml:space="preserve"> Bing Wang also adopts a more balanced view about the Tanshe and attempts to render it as one of the many literary organizations that helped construct and develop the cultural space </w:t>
      </w:r>
      <w:r>
        <w:rPr>
          <w:rFonts w:ascii="Times New Roman" w:hAnsi="Times New Roman" w:eastAsia="Times New Roman" w:cs="Times New Roman"/>
          <w:sz w:val="24"/>
          <w:szCs w:val="24"/>
        </w:rPr>
        <w:t>of Singapore. Some of his arguments, however, may not be well-founded,</w:t>
      </w:r>
      <w:r>
        <w:rPr>
          <w:rStyle w:val="17"/>
          <w:rFonts w:ascii="Times New Roman" w:hAnsi="Times New Roman"/>
          <w:sz w:val="24"/>
        </w:rPr>
        <w:footnoteReference w:id="13"/>
      </w:r>
      <w:r>
        <w:rPr>
          <w:rFonts w:ascii="Times New Roman" w:hAnsi="Times New Roman" w:eastAsia="Times New Roman" w:cs="Times New Roman"/>
          <w:sz w:val="24"/>
          <w:szCs w:val="24"/>
        </w:rPr>
        <w:t xml:space="preserve"> in addition to lacking textual analysis.   </w:t>
      </w:r>
    </w:p>
    <w:p>
      <w:pPr>
        <w:ind w:firstLine="360"/>
        <w:rPr>
          <w:rFonts w:ascii="Times New Roman" w:hAnsi="Times New Roman"/>
          <w:sz w:val="24"/>
        </w:rPr>
      </w:pPr>
      <w:r>
        <w:rPr>
          <w:rFonts w:ascii="Times New Roman" w:hAnsi="Times New Roman" w:eastAsia="Times New Roman" w:cs="Times New Roman"/>
          <w:sz w:val="24"/>
          <w:szCs w:val="24"/>
        </w:rPr>
        <w:t xml:space="preserve">Applying the Confucian concept of </w:t>
      </w:r>
      <w:r>
        <w:rPr>
          <w:rFonts w:ascii="Times New Roman" w:hAnsi="Times New Roman" w:eastAsia="Times New Roman" w:cs="Times New Roman"/>
          <w:i/>
          <w:sz w:val="24"/>
          <w:szCs w:val="24"/>
        </w:rPr>
        <w:t xml:space="preserve">shi keyi qun </w:t>
      </w:r>
      <w:r>
        <w:rPr>
          <w:rFonts w:ascii="Times New Roman" w:hAnsi="Times New Roman" w:eastAsia="Times New Roman" w:cs="Times New Roman"/>
          <w:sz w:val="24"/>
          <w:szCs w:val="24"/>
        </w:rPr>
        <w:t>(</w:t>
      </w:r>
      <w:r>
        <w:rPr>
          <w:rFonts w:ascii="PMingLiU" w:hAnsi="PMingLiU" w:cs="Gungsuh"/>
          <w:sz w:val="24"/>
          <w:szCs w:val="24"/>
        </w:rPr>
        <w:t>詩可以群</w:t>
      </w:r>
      <w:r>
        <w:rPr>
          <w:rFonts w:ascii="Gungsuh" w:hAnsi="Gungsuh" w:eastAsia="Gungsuh" w:cs="Gungsuh"/>
          <w:sz w:val="24"/>
          <w:szCs w:val="24"/>
        </w:rPr>
        <w:t xml:space="preserve"> </w:t>
      </w:r>
      <w:r>
        <w:rPr>
          <w:rFonts w:ascii="Times New Roman" w:hAnsi="Times New Roman" w:eastAsia="Times New Roman" w:cs="Times New Roman"/>
          <w:sz w:val="24"/>
          <w:szCs w:val="24"/>
        </w:rPr>
        <w:t xml:space="preserve">poetry can help one get along with people, or poetry can form a community) to modern and diasporic circumstances, in this </w:t>
      </w:r>
      <w:r>
        <w:rPr>
          <w:rFonts w:ascii="Times New Roman" w:hAnsi="Times New Roman"/>
          <w:sz w:val="24"/>
        </w:rPr>
        <w:t xml:space="preserve">chapter </w:t>
      </w:r>
      <w:r>
        <w:rPr>
          <w:rFonts w:ascii="Times New Roman" w:hAnsi="Times New Roman" w:eastAsia="Times New Roman" w:cs="Times New Roman"/>
          <w:sz w:val="24"/>
          <w:szCs w:val="24"/>
        </w:rPr>
        <w:t xml:space="preserve">I conduct a thorough study of the Tanshe and its members’ use of classical-style poetry to establish social bonds and share their homesickness (or concerns about the motherland), religious beliefs and Nanyang experiences with each other. I first review the development of traditional literary societies of Singapore before the Tanshe. Next I introduce the founding of the society, its members and the publication of the </w:t>
      </w:r>
      <w:r>
        <w:rPr>
          <w:rFonts w:ascii="Times New Roman" w:hAnsi="Times New Roman" w:eastAsia="Times New Roman" w:cs="Times New Roman"/>
          <w:i/>
          <w:sz w:val="24"/>
          <w:szCs w:val="24"/>
        </w:rPr>
        <w:t>Tanxie shiji</w:t>
      </w:r>
      <w:r>
        <w:rPr>
          <w:rFonts w:ascii="Times New Roman" w:hAnsi="Times New Roman" w:eastAsia="Times New Roman" w:cs="Times New Roman"/>
          <w:sz w:val="24"/>
          <w:szCs w:val="24"/>
        </w:rPr>
        <w:t>, following with an analysis of the works in the poetry collection. Through this discussion, I shall</w:t>
      </w:r>
      <w:r>
        <w:rPr>
          <w:rFonts w:ascii="Times New Roman" w:hAnsi="Times New Roman"/>
          <w:sz w:val="24"/>
        </w:rPr>
        <w:t xml:space="preserve"> reexamine the social functions of  poetry writing and poetry society in the Nanyang context. </w:t>
      </w:r>
    </w:p>
    <w:p>
      <w:pPr>
        <w:rPr>
          <w:rFonts w:ascii="Times New Roman" w:hAnsi="Times New Roman" w:eastAsia="Times New Roman" w:cs="Times New Roman"/>
          <w:sz w:val="24"/>
          <w:szCs w:val="24"/>
        </w:rPr>
      </w:pP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Literary Societies before Tanshe</w:t>
      </w:r>
    </w:p>
    <w:p>
      <w:pPr>
        <w:ind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Imperial consuls were the initiators of literary societies in Singapore. Their official duties were not just to treat with the colonial government in diplomatic matters, but also to oversee local Chinese communities and to win support for the Qing regime. </w:t>
      </w:r>
      <w:r>
        <w:rPr>
          <w:rFonts w:ascii="Times New Roman" w:hAnsi="Times New Roman"/>
          <w:sz w:val="24"/>
        </w:rPr>
        <w:t>For them, t</w:t>
      </w:r>
      <w:r>
        <w:rPr>
          <w:rFonts w:ascii="Times New Roman" w:hAnsi="Times New Roman" w:eastAsia="Times New Roman" w:cs="Times New Roman"/>
          <w:sz w:val="24"/>
          <w:szCs w:val="24"/>
        </w:rPr>
        <w:t>he objectives for founding literary societies were twofold: in the cultural realm, they help</w:t>
      </w:r>
      <w:r>
        <w:rPr>
          <w:rFonts w:ascii="Times New Roman" w:hAnsi="Times New Roman"/>
          <w:sz w:val="24"/>
        </w:rPr>
        <w:t>ed</w:t>
      </w:r>
      <w:r>
        <w:rPr>
          <w:rFonts w:ascii="Times New Roman" w:hAnsi="Times New Roman" w:eastAsia="Times New Roman" w:cs="Times New Roman"/>
          <w:sz w:val="24"/>
          <w:szCs w:val="24"/>
        </w:rPr>
        <w:t xml:space="preserve"> enhance the educational level and transform the social mores of overseas Chinese; from the political point of view, local Chinese would be more aware of their national identity and </w:t>
      </w:r>
      <w:r>
        <w:rPr>
          <w:rFonts w:ascii="Times New Roman" w:hAnsi="Times New Roman"/>
          <w:sz w:val="24"/>
        </w:rPr>
        <w:t xml:space="preserve">remain faithful to </w:t>
      </w:r>
      <w:r>
        <w:rPr>
          <w:rFonts w:ascii="Times New Roman" w:hAnsi="Times New Roman" w:eastAsia="Times New Roman" w:cs="Times New Roman"/>
          <w:sz w:val="24"/>
          <w:szCs w:val="24"/>
        </w:rPr>
        <w:t>China through the study of Confucian classics and traditional values.</w:t>
      </w:r>
      <w:r>
        <w:rPr>
          <w:rStyle w:val="17"/>
          <w:rFonts w:ascii="Times New Roman" w:hAnsi="Times New Roman"/>
          <w:sz w:val="24"/>
        </w:rPr>
        <w:footnoteReference w:id="14"/>
      </w:r>
      <w:r>
        <w:rPr>
          <w:rFonts w:ascii="Times New Roman" w:hAnsi="Times New Roman" w:eastAsia="Times New Roman" w:cs="Times New Roman"/>
          <w:sz w:val="24"/>
          <w:szCs w:val="24"/>
        </w:rPr>
        <w:t xml:space="preserve"> In u</w:t>
      </w:r>
      <w:r>
        <w:rPr>
          <w:rFonts w:ascii="Times New Roman" w:hAnsi="Times New Roman"/>
          <w:sz w:val="24"/>
        </w:rPr>
        <w:t xml:space="preserve">sing poetry to nourish the racial cohesiveness of local Chinese, the imperial consuls would </w:t>
      </w:r>
      <w:r>
        <w:rPr>
          <w:rFonts w:ascii="Times New Roman" w:hAnsi="Times New Roman" w:eastAsia="Times New Roman" w:cs="Times New Roman"/>
          <w:sz w:val="24"/>
          <w:szCs w:val="24"/>
        </w:rPr>
        <w:t>likely</w:t>
      </w:r>
      <w:r>
        <w:rPr>
          <w:rFonts w:ascii="Times New Roman" w:hAnsi="Times New Roman"/>
          <w:sz w:val="24"/>
        </w:rPr>
        <w:t xml:space="preserve"> have recalled Confucius’s saying that poetry can help people associate with each other.</w:t>
      </w:r>
      <w:r>
        <w:rPr>
          <w:rFonts w:ascii="Times New Roman" w:hAnsi="Times New Roman" w:eastAsia="Times New Roman" w:cs="Times New Roman"/>
          <w:sz w:val="24"/>
          <w:szCs w:val="24"/>
        </w:rPr>
        <w:t xml:space="preserve"> </w:t>
      </w:r>
    </w:p>
    <w:p>
      <w:pPr>
        <w:ind w:firstLine="360"/>
        <w:rPr>
          <w:rFonts w:ascii="Times New Roman" w:hAnsi="Times New Roman"/>
          <w:sz w:val="24"/>
          <w:lang w:val="en-SG"/>
        </w:rPr>
      </w:pPr>
      <w:r>
        <w:rPr>
          <w:rFonts w:ascii="Times New Roman" w:hAnsi="Times New Roman"/>
          <w:sz w:val="24"/>
        </w:rPr>
        <w:t xml:space="preserve">The earliest literary society in Singapore was called Huixian She </w:t>
      </w:r>
      <w:r>
        <w:rPr>
          <w:rFonts w:hint="eastAsia" w:ascii="Times New Roman" w:hAnsi="Times New Roman"/>
          <w:sz w:val="24"/>
        </w:rPr>
        <w:t>會賢社</w:t>
      </w:r>
      <w:r>
        <w:rPr>
          <w:rFonts w:ascii="Times New Roman" w:hAnsi="Times New Roman"/>
          <w:sz w:val="24"/>
        </w:rPr>
        <w:t xml:space="preserve"> (Society for </w:t>
      </w:r>
      <w:r>
        <w:rPr>
          <w:rFonts w:ascii="Times New Roman" w:hAnsi="Times New Roman" w:eastAsia="Times New Roman" w:cs="Times New Roman"/>
          <w:color w:val="000000"/>
          <w:sz w:val="24"/>
          <w:szCs w:val="24"/>
        </w:rPr>
        <w:t>Congregating Virtues</w:t>
      </w:r>
      <w:r>
        <w:rPr>
          <w:rFonts w:ascii="Times New Roman" w:hAnsi="Times New Roman"/>
          <w:sz w:val="24"/>
        </w:rPr>
        <w:t xml:space="preserve">), founded in 1881 by Tso Ping-Lung </w:t>
      </w:r>
      <w:r>
        <w:rPr>
          <w:rFonts w:hint="eastAsia" w:ascii="Times New Roman" w:hAnsi="Times New Roman"/>
          <w:sz w:val="24"/>
        </w:rPr>
        <w:t>左秉隆</w:t>
      </w:r>
      <w:r>
        <w:rPr>
          <w:rFonts w:ascii="Times New Roman" w:hAnsi="Times New Roman"/>
          <w:sz w:val="24"/>
        </w:rPr>
        <w:t xml:space="preserve"> (1850-1924), the first consul. Its name clearly shows Tso’s intention to bring local talents together to promote moral education. </w:t>
      </w:r>
      <w:r>
        <w:rPr>
          <w:rFonts w:ascii="Times New Roman" w:hAnsi="Times New Roman" w:eastAsia="Times New Roman" w:cs="Times New Roman"/>
          <w:sz w:val="24"/>
          <w:szCs w:val="24"/>
        </w:rPr>
        <w:t>Monthly</w:t>
      </w:r>
      <w:r>
        <w:rPr>
          <w:rFonts w:ascii="Times New Roman" w:hAnsi="Times New Roman"/>
          <w:sz w:val="24"/>
        </w:rPr>
        <w:t xml:space="preserve"> writing assignments (</w:t>
      </w:r>
      <w:r>
        <w:rPr>
          <w:rFonts w:ascii="Times New Roman" w:hAnsi="Times New Roman"/>
          <w:i/>
          <w:sz w:val="24"/>
        </w:rPr>
        <w:t xml:space="preserve">yueke </w:t>
      </w:r>
      <w:r>
        <w:rPr>
          <w:rFonts w:hint="eastAsia" w:ascii="Times New Roman" w:hAnsi="Times New Roman"/>
          <w:sz w:val="24"/>
        </w:rPr>
        <w:t>月課</w:t>
      </w:r>
      <w:r>
        <w:rPr>
          <w:rFonts w:ascii="Times New Roman" w:hAnsi="Times New Roman"/>
          <w:sz w:val="24"/>
        </w:rPr>
        <w:t xml:space="preserve">) included </w:t>
      </w:r>
      <w:r>
        <w:rPr>
          <w:rFonts w:ascii="Times New Roman" w:hAnsi="Times New Roman" w:eastAsia="Gungsuh" w:cs="Times New Roman"/>
          <w:sz w:val="24"/>
          <w:szCs w:val="24"/>
        </w:rPr>
        <w:t>essays</w:t>
      </w:r>
      <w:r>
        <w:rPr>
          <w:rFonts w:ascii="Times New Roman" w:hAnsi="Times New Roman"/>
          <w:sz w:val="24"/>
        </w:rPr>
        <w:t xml:space="preserve"> and poetry, with the former mostly related to Confucian teaching, and the latter on various topics such as homesickness and modern technology </w:t>
      </w:r>
      <w:r>
        <w:rPr>
          <w:rFonts w:ascii="Times New Roman" w:hAnsi="Times New Roman" w:eastAsia="Times New Roman" w:cs="Times New Roman"/>
          <w:sz w:val="24"/>
          <w:szCs w:val="24"/>
        </w:rPr>
        <w:t>such as  battleships.</w:t>
      </w:r>
      <w:r>
        <w:rPr>
          <w:rStyle w:val="17"/>
          <w:rFonts w:ascii="Times New Roman" w:hAnsi="Times New Roman"/>
          <w:sz w:val="24"/>
        </w:rPr>
        <w:footnoteReference w:id="15"/>
      </w:r>
      <w:r>
        <w:rPr>
          <w:rFonts w:ascii="Times New Roman" w:hAnsi="Times New Roman"/>
          <w:sz w:val="24"/>
        </w:rPr>
        <w:t xml:space="preserve"> Based on the list of the winners and the themes of writing, Leung Yuan Sang concludes that a sizable “group of scholars” had emerged in the 1880s in Singapore, and their mindset and literary training was </w:t>
      </w:r>
      <w:r>
        <w:rPr>
          <w:rFonts w:ascii="Times New Roman" w:hAnsi="Times New Roman" w:eastAsia="Times New Roman" w:cs="Times New Roman"/>
          <w:sz w:val="24"/>
          <w:szCs w:val="24"/>
        </w:rPr>
        <w:t>essentially</w:t>
      </w:r>
      <w:r>
        <w:rPr>
          <w:rFonts w:ascii="Times New Roman" w:hAnsi="Times New Roman"/>
          <w:sz w:val="24"/>
        </w:rPr>
        <w:t xml:space="preserve"> the same as traditional Chinese scholars. They were mostly from the “honored classes,” born in China or Singapore. Some were teachers, others were offspring of businessmen.</w:t>
      </w:r>
      <w:r>
        <w:rPr>
          <w:rStyle w:val="17"/>
          <w:rFonts w:ascii="Times New Roman" w:hAnsi="Times New Roman"/>
          <w:sz w:val="24"/>
        </w:rPr>
        <w:footnoteReference w:id="16"/>
      </w:r>
      <w:r>
        <w:rPr>
          <w:rFonts w:ascii="Times New Roman" w:hAnsi="Times New Roman"/>
          <w:sz w:val="24"/>
        </w:rPr>
        <w:t xml:space="preserve"> The different backgrounds of the members proved that Tso’s initial plan to unite the local elites was successful. </w:t>
      </w:r>
    </w:p>
    <w:p>
      <w:pPr>
        <w:ind w:firstLine="360"/>
        <w:rPr>
          <w:rFonts w:ascii="Times New Roman" w:hAnsi="Times New Roman"/>
          <w:sz w:val="24"/>
          <w:lang w:val="en-SG"/>
        </w:rPr>
      </w:pPr>
      <w:r>
        <w:rPr>
          <w:rFonts w:ascii="Times New Roman" w:hAnsi="Times New Roman"/>
          <w:sz w:val="24"/>
        </w:rPr>
        <w:t xml:space="preserve">In March 1889, Wang Huiyi </w:t>
      </w:r>
      <w:r>
        <w:rPr>
          <w:rFonts w:hint="eastAsia" w:ascii="Times New Roman" w:hAnsi="Times New Roman"/>
          <w:sz w:val="24"/>
        </w:rPr>
        <w:t>王會儀</w:t>
      </w:r>
      <w:r>
        <w:rPr>
          <w:rFonts w:ascii="Times New Roman" w:hAnsi="Times New Roman"/>
          <w:sz w:val="24"/>
        </w:rPr>
        <w:t>, founder of the Chinese school Yulan Shushi</w:t>
      </w:r>
      <w:r>
        <w:rPr>
          <w:rFonts w:hint="eastAsia" w:ascii="Times New Roman" w:hAnsi="Times New Roman"/>
          <w:sz w:val="24"/>
        </w:rPr>
        <w:t>毓蘭書室</w:t>
      </w:r>
      <w:r>
        <w:rPr>
          <w:rFonts w:ascii="Times New Roman" w:hAnsi="Times New Roman"/>
          <w:sz w:val="24"/>
        </w:rPr>
        <w:t xml:space="preserve">, held a couplet competition, with a </w:t>
      </w:r>
      <w:r>
        <w:rPr>
          <w:rFonts w:ascii="Times New Roman" w:hAnsi="Times New Roman" w:eastAsia="Gungsuh" w:cs="Times New Roman"/>
          <w:sz w:val="24"/>
          <w:szCs w:val="24"/>
        </w:rPr>
        <w:t>re</w:t>
      </w:r>
      <w:r>
        <w:rPr>
          <w:rFonts w:ascii="Times New Roman" w:hAnsi="Times New Roman" w:eastAsia="Times New Roman" w:cs="Times New Roman"/>
          <w:sz w:val="24"/>
          <w:szCs w:val="24"/>
        </w:rPr>
        <w:t>quirement</w:t>
      </w:r>
      <w:r>
        <w:rPr>
          <w:rFonts w:ascii="Times New Roman" w:hAnsi="Times New Roman"/>
          <w:sz w:val="24"/>
        </w:rPr>
        <w:t xml:space="preserve"> that each line of the couplet should start with the name of the school </w:t>
      </w:r>
      <w:r>
        <w:rPr>
          <w:rFonts w:ascii="Times New Roman" w:hAnsi="Times New Roman"/>
          <w:i/>
          <w:sz w:val="24"/>
        </w:rPr>
        <w:t xml:space="preserve">yu </w:t>
      </w:r>
      <w:r>
        <w:rPr>
          <w:rFonts w:ascii="Times New Roman" w:hAnsi="Times New Roman"/>
          <w:sz w:val="24"/>
        </w:rPr>
        <w:t xml:space="preserve">and </w:t>
      </w:r>
      <w:r>
        <w:rPr>
          <w:rFonts w:ascii="Times New Roman" w:hAnsi="Times New Roman"/>
          <w:i/>
          <w:sz w:val="24"/>
        </w:rPr>
        <w:t xml:space="preserve">lan </w:t>
      </w:r>
      <w:r>
        <w:rPr>
          <w:rFonts w:ascii="Times New Roman" w:hAnsi="Times New Roman"/>
          <w:sz w:val="24"/>
        </w:rPr>
        <w:t xml:space="preserve">respectively. Tso Ping-Lung was invited to be the judge. Seeing that the event received warm response, Tso established the Huiyin she </w:t>
      </w:r>
      <w:r>
        <w:rPr>
          <w:rFonts w:hint="eastAsia" w:ascii="Times New Roman" w:hAnsi="Times New Roman"/>
          <w:sz w:val="24"/>
        </w:rPr>
        <w:t>會吟社</w:t>
      </w:r>
      <w:r>
        <w:rPr>
          <w:rFonts w:ascii="Times New Roman" w:hAnsi="Times New Roman"/>
          <w:sz w:val="24"/>
        </w:rPr>
        <w:t xml:space="preserve"> (Society for Assembling Chants) to carry on the upswing of couplet writing. The society followed the model of the Huixian She, with its monthly topics and results published in </w:t>
      </w:r>
      <w:r>
        <w:rPr>
          <w:rFonts w:ascii="Times New Roman" w:hAnsi="Times New Roman"/>
          <w:i/>
          <w:sz w:val="24"/>
        </w:rPr>
        <w:t xml:space="preserve">Lat Pau </w:t>
      </w:r>
      <w:r>
        <w:rPr>
          <w:rFonts w:ascii="Times New Roman" w:hAnsi="Times New Roman"/>
          <w:sz w:val="24"/>
        </w:rPr>
        <w:t>as well.</w:t>
      </w:r>
      <w:r>
        <w:rPr>
          <w:rStyle w:val="17"/>
          <w:rFonts w:ascii="Times New Roman" w:hAnsi="Times New Roman"/>
          <w:sz w:val="24"/>
        </w:rPr>
        <w:footnoteReference w:id="17"/>
      </w:r>
      <w:r>
        <w:rPr>
          <w:rFonts w:ascii="Times New Roman" w:hAnsi="Times New Roman"/>
          <w:sz w:val="24"/>
        </w:rPr>
        <w:t xml:space="preserve"> Its eighth assignment, for example, required participants to incorporate the characters </w:t>
      </w:r>
      <w:r>
        <w:rPr>
          <w:rFonts w:ascii="Times New Roman" w:hAnsi="Times New Roman"/>
          <w:i/>
          <w:sz w:val="24"/>
        </w:rPr>
        <w:t xml:space="preserve">you </w:t>
      </w:r>
      <w:r>
        <w:rPr>
          <w:rFonts w:hint="eastAsia" w:ascii="Times New Roman" w:hAnsi="Times New Roman"/>
          <w:sz w:val="24"/>
        </w:rPr>
        <w:t>友</w:t>
      </w:r>
      <w:r>
        <w:rPr>
          <w:rFonts w:ascii="Times New Roman" w:hAnsi="Times New Roman"/>
          <w:sz w:val="24"/>
        </w:rPr>
        <w:t xml:space="preserve"> and </w:t>
      </w:r>
      <w:r>
        <w:rPr>
          <w:rFonts w:ascii="Times New Roman" w:hAnsi="Times New Roman"/>
          <w:i/>
          <w:sz w:val="24"/>
        </w:rPr>
        <w:t>peng</w:t>
      </w:r>
      <w:r>
        <w:rPr>
          <w:rFonts w:ascii="Times New Roman" w:hAnsi="Times New Roman"/>
          <w:sz w:val="24"/>
        </w:rPr>
        <w:t xml:space="preserve"> </w:t>
      </w:r>
      <w:r>
        <w:rPr>
          <w:rFonts w:hint="eastAsia" w:ascii="Times New Roman" w:hAnsi="Times New Roman"/>
          <w:sz w:val="24"/>
        </w:rPr>
        <w:t>朋</w:t>
      </w:r>
      <w:r>
        <w:rPr>
          <w:rFonts w:ascii="Times New Roman" w:hAnsi="Times New Roman"/>
          <w:sz w:val="24"/>
        </w:rPr>
        <w:t xml:space="preserve"> (both mean “friend”) in a couplet, perfectly accorded with the Confucian idea of making friends through poetry. Tso composed two couplets as examples for this assignment. One of them adopted lines from the </w:t>
      </w:r>
      <w:r>
        <w:rPr>
          <w:rFonts w:ascii="Times New Roman" w:hAnsi="Times New Roman"/>
          <w:i/>
          <w:sz w:val="24"/>
        </w:rPr>
        <w:t>Confucius Analects</w:t>
      </w:r>
      <w:r>
        <w:rPr>
          <w:rFonts w:ascii="Times New Roman" w:hAnsi="Times New Roman"/>
          <w:sz w:val="24"/>
        </w:rPr>
        <w:t xml:space="preserve">: </w:t>
      </w:r>
    </w:p>
    <w:p>
      <w:pPr>
        <w:spacing w:after="0" w:line="240" w:lineRule="auto"/>
        <w:ind w:firstLine="357"/>
        <w:rPr>
          <w:rFonts w:ascii="Times New Roman" w:hAnsi="Times New Roman"/>
        </w:rPr>
      </w:pPr>
      <w:r>
        <w:rPr>
          <w:rFonts w:ascii="Times New Roman" w:hAnsi="Times New Roman"/>
        </w:rPr>
        <w:t xml:space="preserve">He who is not as virtuous as oneself truly should not be </w:t>
      </w:r>
      <w:r>
        <w:rPr>
          <w:rFonts w:ascii="Times New Roman" w:hAnsi="Times New Roman" w:eastAsia="Times New Roman" w:cs="Times New Roman"/>
        </w:rPr>
        <w:t>friends</w:t>
      </w:r>
      <w:r>
        <w:rPr>
          <w:rFonts w:ascii="Times New Roman" w:hAnsi="Times New Roman"/>
        </w:rPr>
        <w:t xml:space="preserve"> (</w:t>
      </w:r>
      <w:r>
        <w:rPr>
          <w:rFonts w:ascii="Times New Roman" w:hAnsi="Times New Roman"/>
          <w:i/>
        </w:rPr>
        <w:t>you</w:t>
      </w:r>
      <w:r>
        <w:rPr>
          <w:rFonts w:ascii="Times New Roman" w:hAnsi="Times New Roman"/>
        </w:rPr>
        <w:t>);</w:t>
      </w:r>
    </w:p>
    <w:p>
      <w:pPr>
        <w:spacing w:after="0" w:line="240" w:lineRule="auto"/>
        <w:ind w:firstLine="357"/>
        <w:rPr>
          <w:rFonts w:ascii="Times New Roman" w:hAnsi="Times New Roman"/>
        </w:rPr>
      </w:pPr>
      <w:r>
        <w:rPr>
          <w:rFonts w:ascii="Times New Roman" w:hAnsi="Times New Roman"/>
        </w:rPr>
        <w:t>All those come from afar can find their companies (</w:t>
      </w:r>
      <w:r>
        <w:rPr>
          <w:rFonts w:ascii="Times New Roman" w:hAnsi="Times New Roman"/>
          <w:i/>
        </w:rPr>
        <w:t>peng</w:t>
      </w:r>
      <w:r>
        <w:rPr>
          <w:rFonts w:ascii="Times New Roman" w:hAnsi="Times New Roman"/>
        </w:rPr>
        <w:t xml:space="preserve">).  </w:t>
      </w:r>
    </w:p>
    <w:p>
      <w:pPr>
        <w:spacing w:after="0" w:line="240" w:lineRule="auto"/>
        <w:ind w:firstLine="357"/>
        <w:rPr>
          <w:rFonts w:ascii="Times New Roman" w:hAnsi="Times New Roman"/>
          <w:lang w:eastAsia="zh-TW"/>
        </w:rPr>
      </w:pPr>
      <w:r>
        <w:rPr>
          <w:rFonts w:hint="eastAsia" w:ascii="Times New Roman" w:hAnsi="Times New Roman"/>
        </w:rPr>
        <w:t>不如己者真無友，自遠方來皆有朋。</w:t>
      </w:r>
      <w:r>
        <w:rPr>
          <w:rStyle w:val="17"/>
          <w:rFonts w:ascii="Times New Roman" w:hAnsi="Times New Roman"/>
        </w:rPr>
        <w:footnoteReference w:id="18"/>
      </w:r>
      <w:r>
        <w:rPr>
          <w:rFonts w:ascii="Times New Roman" w:hAnsi="Times New Roman"/>
          <w:lang w:eastAsia="zh-TW"/>
        </w:rPr>
        <w:t xml:space="preserve"> </w:t>
      </w:r>
    </w:p>
    <w:p>
      <w:pPr>
        <w:spacing w:after="0" w:line="240" w:lineRule="auto"/>
        <w:rPr>
          <w:rFonts w:ascii="Times New Roman" w:hAnsi="Times New Roman"/>
          <w:sz w:val="24"/>
          <w:lang w:eastAsia="zh-TW"/>
        </w:rPr>
      </w:pPr>
    </w:p>
    <w:p>
      <w:pPr>
        <w:rPr>
          <w:rFonts w:ascii="Times New Roman" w:hAnsi="Times New Roman"/>
          <w:sz w:val="24"/>
          <w:lang w:val="en-SG"/>
        </w:rPr>
      </w:pPr>
      <w:r>
        <w:rPr>
          <w:rFonts w:ascii="Times New Roman" w:hAnsi="Times New Roman"/>
          <w:sz w:val="24"/>
        </w:rPr>
        <w:t xml:space="preserve">The society continued to operate under </w:t>
      </w:r>
      <w:r>
        <w:rPr>
          <w:rFonts w:ascii="Gungsuh" w:hAnsi="Gungsuh"/>
          <w:sz w:val="24"/>
        </w:rPr>
        <w:t xml:space="preserve"> </w:t>
      </w:r>
      <w:r>
        <w:rPr>
          <w:rFonts w:ascii="Times New Roman" w:hAnsi="Times New Roman"/>
          <w:sz w:val="24"/>
        </w:rPr>
        <w:t xml:space="preserve">Tso’s successor Huang Zunxian </w:t>
      </w:r>
      <w:r>
        <w:rPr>
          <w:rFonts w:hint="eastAsia" w:ascii="Times New Roman" w:hAnsi="Times New Roman"/>
          <w:sz w:val="24"/>
        </w:rPr>
        <w:t>黃遵憲</w:t>
      </w:r>
      <w:r>
        <w:rPr>
          <w:rFonts w:ascii="Times New Roman" w:hAnsi="Times New Roman"/>
          <w:sz w:val="24"/>
        </w:rPr>
        <w:t xml:space="preserve"> (1848-1905) and later Khoo Seok Wan.</w:t>
      </w:r>
      <w:r>
        <w:rPr>
          <w:rStyle w:val="17"/>
          <w:rFonts w:ascii="Times New Roman" w:hAnsi="Times New Roman"/>
          <w:sz w:val="24"/>
        </w:rPr>
        <w:footnoteReference w:id="19"/>
      </w:r>
      <w:r>
        <w:rPr>
          <w:rFonts w:ascii="Times New Roman" w:hAnsi="Times New Roman"/>
          <w:sz w:val="24"/>
        </w:rPr>
        <w:t xml:space="preserve"> In acknowledging Tso’s contribution, Li Zhongjue </w:t>
      </w:r>
      <w:r>
        <w:rPr>
          <w:rFonts w:hint="eastAsia" w:ascii="Times New Roman" w:hAnsi="Times New Roman"/>
          <w:sz w:val="24"/>
        </w:rPr>
        <w:t>李鍾珏</w:t>
      </w:r>
      <w:r>
        <w:rPr>
          <w:rFonts w:ascii="Times New Roman" w:hAnsi="Times New Roman"/>
          <w:sz w:val="24"/>
        </w:rPr>
        <w:t xml:space="preserve"> (1853-1927) </w:t>
      </w:r>
      <w:r>
        <w:rPr>
          <w:rFonts w:ascii="Times New Roman" w:hAnsi="Times New Roman" w:eastAsia="Gungsuh" w:cs="Times New Roman"/>
          <w:sz w:val="24"/>
          <w:szCs w:val="24"/>
        </w:rPr>
        <w:t>commen</w:t>
      </w:r>
      <w:r>
        <w:rPr>
          <w:rFonts w:ascii="Times New Roman" w:hAnsi="Times New Roman" w:eastAsia="Times New Roman" w:cs="Times New Roman"/>
          <w:sz w:val="24"/>
          <w:szCs w:val="24"/>
        </w:rPr>
        <w:t>ted</w:t>
      </w:r>
      <w:r>
        <w:rPr>
          <w:rFonts w:ascii="Times New Roman" w:hAnsi="Times New Roman"/>
          <w:sz w:val="24"/>
        </w:rPr>
        <w:t xml:space="preserve"> that before Tso came to Singapore, students only concentrated on eight-legged </w:t>
      </w:r>
      <w:r>
        <w:rPr>
          <w:rFonts w:ascii="Times New Roman" w:hAnsi="Times New Roman" w:eastAsia="Times New Roman" w:cs="Times New Roman"/>
          <w:sz w:val="24"/>
          <w:szCs w:val="24"/>
        </w:rPr>
        <w:t>essays</w:t>
      </w:r>
      <w:r>
        <w:rPr>
          <w:rFonts w:ascii="Times New Roman" w:hAnsi="Times New Roman"/>
          <w:sz w:val="24"/>
        </w:rPr>
        <w:t xml:space="preserve"> (</w:t>
      </w:r>
      <w:r>
        <w:rPr>
          <w:rFonts w:ascii="Times New Roman" w:hAnsi="Times New Roman"/>
          <w:i/>
          <w:sz w:val="24"/>
        </w:rPr>
        <w:t xml:space="preserve">zhiyi </w:t>
      </w:r>
      <w:r>
        <w:rPr>
          <w:rFonts w:hint="eastAsia" w:ascii="Times New Roman" w:hAnsi="Times New Roman"/>
          <w:sz w:val="24"/>
        </w:rPr>
        <w:t>制藝</w:t>
      </w:r>
      <w:r>
        <w:rPr>
          <w:rFonts w:ascii="Times New Roman" w:hAnsi="Times New Roman"/>
          <w:sz w:val="24"/>
        </w:rPr>
        <w:t xml:space="preserve">) to prepare for </w:t>
      </w:r>
      <w:r>
        <w:rPr>
          <w:rFonts w:ascii="Times New Roman" w:hAnsi="Times New Roman" w:eastAsia="Gungsuh" w:cs="Times New Roman"/>
          <w:sz w:val="24"/>
          <w:szCs w:val="24"/>
        </w:rPr>
        <w:t>the</w:t>
      </w:r>
      <w:r>
        <w:rPr>
          <w:rFonts w:ascii="Gungsuh" w:hAnsi="Gungsuh" w:eastAsia="Gungsuh" w:cs="Gungsuh"/>
          <w:sz w:val="24"/>
          <w:szCs w:val="24"/>
        </w:rPr>
        <w:t xml:space="preserve"> </w:t>
      </w:r>
      <w:r>
        <w:rPr>
          <w:rFonts w:ascii="Times New Roman" w:hAnsi="Times New Roman"/>
          <w:sz w:val="24"/>
        </w:rPr>
        <w:t>imperial examination, then the “consul encouraged the establishment of</w:t>
      </w:r>
      <w:r>
        <w:rPr>
          <w:rFonts w:ascii="Gungsuh" w:hAnsi="Gungsuh" w:eastAsia="Gungsuh" w:cs="Gungsuh"/>
          <w:sz w:val="24"/>
          <w:szCs w:val="24"/>
        </w:rPr>
        <w:t xml:space="preserve"> </w:t>
      </w:r>
      <w:r>
        <w:rPr>
          <w:rFonts w:ascii="Times New Roman" w:hAnsi="Times New Roman" w:eastAsia="Gungsuh" w:cs="Times New Roman"/>
          <w:sz w:val="24"/>
          <w:szCs w:val="24"/>
        </w:rPr>
        <w:t>a</w:t>
      </w:r>
      <w:r>
        <w:rPr>
          <w:rFonts w:ascii="Gungsuh" w:hAnsi="Gungsuh"/>
          <w:sz w:val="24"/>
        </w:rPr>
        <w:t xml:space="preserve"> </w:t>
      </w:r>
      <w:r>
        <w:rPr>
          <w:rFonts w:ascii="Times New Roman" w:hAnsi="Times New Roman"/>
          <w:sz w:val="24"/>
        </w:rPr>
        <w:t>literary society…so that gradually there was a vogue of literary writing.”</w:t>
      </w:r>
      <w:r>
        <w:rPr>
          <w:rStyle w:val="17"/>
          <w:rFonts w:ascii="Times New Roman" w:hAnsi="Times New Roman"/>
          <w:sz w:val="24"/>
        </w:rPr>
        <w:footnoteReference w:id="20"/>
      </w:r>
      <w:r>
        <w:rPr>
          <w:rFonts w:ascii="Times New Roman" w:hAnsi="Times New Roman"/>
          <w:sz w:val="24"/>
        </w:rPr>
        <w:t xml:space="preserve">    </w:t>
      </w:r>
    </w:p>
    <w:p>
      <w:pPr>
        <w:ind w:firstLine="360"/>
        <w:rPr>
          <w:rFonts w:ascii="Times New Roman" w:hAnsi="Times New Roman"/>
          <w:sz w:val="24"/>
          <w:lang w:val="en-SG"/>
        </w:rPr>
      </w:pPr>
      <w:r>
        <w:rPr>
          <w:rFonts w:ascii="Times New Roman" w:hAnsi="Times New Roman"/>
          <w:sz w:val="24"/>
        </w:rPr>
        <w:t xml:space="preserve">Huang Zunxiang, after succeeding Tso Ping-Lung as consul general, founded another literary society called Tu’nan She </w:t>
      </w:r>
      <w:r>
        <w:rPr>
          <w:rFonts w:hint="eastAsia" w:ascii="Times New Roman" w:hAnsi="Times New Roman"/>
          <w:sz w:val="24"/>
        </w:rPr>
        <w:t>圖南社</w:t>
      </w:r>
      <w:r>
        <w:rPr>
          <w:rFonts w:ascii="Times New Roman" w:hAnsi="Times New Roman"/>
          <w:sz w:val="24"/>
        </w:rPr>
        <w:t xml:space="preserve"> (</w:t>
      </w:r>
      <w:r>
        <w:rPr>
          <w:rFonts w:ascii="Times New Roman" w:hAnsi="Times New Roman" w:eastAsia="Times New Roman" w:cs="Times New Roman"/>
          <w:color w:val="000000"/>
          <w:sz w:val="24"/>
          <w:szCs w:val="24"/>
        </w:rPr>
        <w:t>Association of Journeying to the South</w:t>
      </w:r>
      <w:r>
        <w:rPr>
          <w:rFonts w:ascii="Times New Roman" w:hAnsi="Times New Roman"/>
          <w:sz w:val="24"/>
        </w:rPr>
        <w:t xml:space="preserve">) </w:t>
      </w:r>
      <w:r>
        <w:rPr>
          <w:rFonts w:ascii="Times New Roman" w:hAnsi="Times New Roman" w:eastAsia="Times New Roman" w:cs="Times New Roman"/>
          <w:sz w:val="24"/>
          <w:szCs w:val="24"/>
        </w:rPr>
        <w:t>in</w:t>
      </w:r>
      <w:r>
        <w:rPr>
          <w:rFonts w:ascii="Times New Roman" w:hAnsi="Times New Roman"/>
          <w:sz w:val="24"/>
        </w:rPr>
        <w:t xml:space="preserve"> January 1892. The name was adopted from Zhuangzi’s “Xiaoyao you” </w:t>
      </w:r>
      <w:r>
        <w:rPr>
          <w:rFonts w:hint="eastAsia" w:ascii="Times New Roman" w:hAnsi="Times New Roman"/>
          <w:sz w:val="24"/>
        </w:rPr>
        <w:t>逍遙遊</w:t>
      </w:r>
      <w:r>
        <w:rPr>
          <w:rFonts w:ascii="Times New Roman" w:hAnsi="Times New Roman"/>
          <w:sz w:val="24"/>
        </w:rPr>
        <w:t xml:space="preserve"> (Free and Easy Wandering). As a poet Huang was more renowned than Tso, having </w:t>
      </w:r>
      <w:r>
        <w:rPr>
          <w:rFonts w:ascii="Times New Roman" w:hAnsi="Times New Roman" w:eastAsia="Times New Roman" w:cs="Times New Roman"/>
          <w:sz w:val="24"/>
          <w:szCs w:val="24"/>
        </w:rPr>
        <w:t>gained</w:t>
      </w:r>
      <w:r>
        <w:rPr>
          <w:rFonts w:ascii="Times New Roman" w:hAnsi="Times New Roman"/>
          <w:sz w:val="24"/>
        </w:rPr>
        <w:t xml:space="preserve"> some </w:t>
      </w:r>
      <w:r>
        <w:rPr>
          <w:rFonts w:ascii="Times New Roman" w:hAnsi="Times New Roman" w:eastAsia="Times New Roman" w:cs="Times New Roman"/>
          <w:sz w:val="24"/>
          <w:szCs w:val="24"/>
        </w:rPr>
        <w:t>repute</w:t>
      </w:r>
      <w:r>
        <w:rPr>
          <w:rFonts w:ascii="Times New Roman" w:hAnsi="Times New Roman"/>
          <w:sz w:val="24"/>
        </w:rPr>
        <w:t xml:space="preserve"> in China as the pioneer of the “new style poetry” (</w:t>
      </w:r>
      <w:r>
        <w:rPr>
          <w:rFonts w:ascii="Times New Roman" w:hAnsi="Times New Roman"/>
          <w:i/>
          <w:sz w:val="24"/>
        </w:rPr>
        <w:t>xinpai shi</w:t>
      </w:r>
      <w:r>
        <w:rPr>
          <w:rFonts w:ascii="Times New Roman" w:hAnsi="Times New Roman"/>
          <w:sz w:val="24"/>
        </w:rPr>
        <w:t xml:space="preserve"> </w:t>
      </w:r>
      <w:r>
        <w:rPr>
          <w:rFonts w:hint="eastAsia" w:ascii="Times New Roman" w:hAnsi="Times New Roman"/>
          <w:sz w:val="24"/>
        </w:rPr>
        <w:t>新派詩</w:t>
      </w:r>
      <w:r>
        <w:rPr>
          <w:rFonts w:ascii="Times New Roman" w:hAnsi="Times New Roman"/>
          <w:sz w:val="24"/>
        </w:rPr>
        <w:t xml:space="preserve">), which applied modern terminologies and themes in poetry writing. Unlike the Huixian She, the monthly essay assignments of the Tu’nan She, twenty-four </w:t>
      </w:r>
      <w:r>
        <w:rPr>
          <w:rFonts w:ascii="Times New Roman" w:hAnsi="Times New Roman" w:eastAsia="Times New Roman" w:cs="Times New Roman"/>
          <w:sz w:val="24"/>
          <w:szCs w:val="24"/>
        </w:rPr>
        <w:t>altogether</w:t>
      </w:r>
      <w:r>
        <w:rPr>
          <w:rFonts w:ascii="Times New Roman" w:hAnsi="Times New Roman"/>
          <w:sz w:val="24"/>
        </w:rPr>
        <w:t xml:space="preserve">, are said to </w:t>
      </w:r>
      <w:r>
        <w:rPr>
          <w:rFonts w:ascii="Times New Roman" w:hAnsi="Times New Roman" w:eastAsia="Times New Roman" w:cs="Times New Roman"/>
          <w:sz w:val="24"/>
          <w:szCs w:val="24"/>
        </w:rPr>
        <w:t>have been</w:t>
      </w:r>
      <w:r>
        <w:rPr>
          <w:rFonts w:ascii="Times New Roman" w:hAnsi="Times New Roman"/>
          <w:sz w:val="24"/>
        </w:rPr>
        <w:t xml:space="preserve"> more </w:t>
      </w:r>
      <w:r>
        <w:rPr>
          <w:rFonts w:ascii="Times New Roman" w:hAnsi="Times New Roman" w:eastAsia="Times New Roman" w:cs="Times New Roman"/>
          <w:sz w:val="24"/>
          <w:szCs w:val="24"/>
        </w:rPr>
        <w:t>focused</w:t>
      </w:r>
      <w:r>
        <w:rPr>
          <w:rFonts w:ascii="Times New Roman" w:hAnsi="Times New Roman"/>
          <w:sz w:val="24"/>
        </w:rPr>
        <w:t xml:space="preserve"> on current political and social issues, such as prostitution, the Chinese Exclusion Act in America and how to educate the local born Chinese, while poetry assignments </w:t>
      </w:r>
      <w:r>
        <w:rPr>
          <w:rFonts w:ascii="Times New Roman" w:hAnsi="Times New Roman" w:eastAsia="Times New Roman" w:cs="Times New Roman"/>
          <w:sz w:val="24"/>
          <w:szCs w:val="24"/>
        </w:rPr>
        <w:t xml:space="preserve">were </w:t>
      </w:r>
      <w:r>
        <w:rPr>
          <w:rFonts w:ascii="Times New Roman" w:hAnsi="Times New Roman"/>
          <w:sz w:val="24"/>
        </w:rPr>
        <w:t xml:space="preserve">more concerned </w:t>
      </w:r>
      <w:r>
        <w:rPr>
          <w:rFonts w:ascii="Times New Roman" w:hAnsi="Times New Roman" w:eastAsia="Times New Roman" w:cs="Times New Roman"/>
          <w:sz w:val="24"/>
          <w:szCs w:val="24"/>
        </w:rPr>
        <w:t>with</w:t>
      </w:r>
      <w:r>
        <w:rPr>
          <w:rFonts w:ascii="Times New Roman" w:hAnsi="Times New Roman"/>
          <w:sz w:val="24"/>
        </w:rPr>
        <w:t xml:space="preserve"> Nanyang customs.</w:t>
      </w:r>
      <w:r>
        <w:rPr>
          <w:rStyle w:val="17"/>
          <w:rFonts w:ascii="Times New Roman" w:hAnsi="Times New Roman"/>
          <w:sz w:val="24"/>
        </w:rPr>
        <w:footnoteReference w:id="21"/>
      </w:r>
      <w:r>
        <w:rPr>
          <w:rFonts w:ascii="Times New Roman" w:hAnsi="Times New Roman"/>
          <w:sz w:val="24"/>
        </w:rPr>
        <w:t xml:space="preserve"> About half of the winning essays were published in </w:t>
      </w:r>
      <w:r>
        <w:rPr>
          <w:rFonts w:ascii="Times New Roman" w:hAnsi="Times New Roman"/>
          <w:i/>
          <w:sz w:val="24"/>
        </w:rPr>
        <w:t xml:space="preserve">Lat Pau </w:t>
      </w:r>
      <w:r>
        <w:rPr>
          <w:rFonts w:ascii="Times New Roman" w:hAnsi="Times New Roman"/>
          <w:sz w:val="24"/>
        </w:rPr>
        <w:t xml:space="preserve">and </w:t>
      </w:r>
      <w:r>
        <w:rPr>
          <w:rFonts w:ascii="Times New Roman" w:hAnsi="Times New Roman"/>
          <w:i/>
          <w:sz w:val="24"/>
        </w:rPr>
        <w:t xml:space="preserve">Sing Po </w:t>
      </w:r>
      <w:r>
        <w:rPr>
          <w:rFonts w:hint="eastAsia" w:ascii="Times New Roman" w:hAnsi="Times New Roman"/>
          <w:sz w:val="24"/>
        </w:rPr>
        <w:t>星報</w:t>
      </w:r>
      <w:r>
        <w:rPr>
          <w:rFonts w:ascii="Times New Roman" w:hAnsi="Times New Roman"/>
          <w:sz w:val="24"/>
        </w:rPr>
        <w:t xml:space="preserve">, but only two poetry assignments, including the </w:t>
      </w:r>
      <w:r>
        <w:rPr>
          <w:rFonts w:ascii="Times New Roman" w:hAnsi="Times New Roman"/>
          <w:i/>
          <w:sz w:val="24"/>
        </w:rPr>
        <w:t xml:space="preserve">Xinjiapo zhuzhici </w:t>
      </w:r>
      <w:r>
        <w:rPr>
          <w:rFonts w:hint="eastAsia" w:ascii="Times New Roman" w:hAnsi="Times New Roman"/>
          <w:sz w:val="24"/>
        </w:rPr>
        <w:t>新加坡竹枝詞</w:t>
      </w:r>
      <w:r>
        <w:rPr>
          <w:rFonts w:ascii="Times New Roman" w:hAnsi="Times New Roman"/>
          <w:sz w:val="24"/>
        </w:rPr>
        <w:t xml:space="preserve"> (Bamboo Branch Verses of Singapore), were published.</w:t>
      </w:r>
      <w:r>
        <w:rPr>
          <w:rStyle w:val="17"/>
          <w:rFonts w:ascii="Times New Roman" w:hAnsi="Times New Roman"/>
          <w:sz w:val="24"/>
        </w:rPr>
        <w:footnoteReference w:id="22"/>
      </w:r>
      <w:r>
        <w:rPr>
          <w:rFonts w:ascii="Times New Roman" w:hAnsi="Times New Roman"/>
          <w:sz w:val="24"/>
        </w:rPr>
        <w:t xml:space="preserve"> Huang’s aim to establish the society can be seen in his “Preface to the Tu’nan She,” </w:t>
      </w:r>
      <w:r>
        <w:rPr>
          <w:rFonts w:ascii="Times New Roman" w:hAnsi="Times New Roman" w:eastAsia="Times New Roman" w:cs="Times New Roman"/>
          <w:sz w:val="24"/>
          <w:szCs w:val="24"/>
        </w:rPr>
        <w:t>containing</w:t>
      </w:r>
      <w:r>
        <w:rPr>
          <w:rFonts w:ascii="Times New Roman" w:hAnsi="Times New Roman"/>
          <w:sz w:val="24"/>
        </w:rPr>
        <w:t xml:space="preserve"> the following passage:  </w:t>
      </w:r>
    </w:p>
    <w:p>
      <w:pPr>
        <w:ind w:left="567"/>
        <w:rPr>
          <w:rFonts w:ascii="Times New Roman" w:hAnsi="Times New Roman"/>
          <w:lang w:val="en-SG"/>
        </w:rPr>
      </w:pPr>
      <w:r>
        <w:rPr>
          <w:rFonts w:ascii="Times New Roman" w:hAnsi="Times New Roman"/>
        </w:rPr>
        <w:t xml:space="preserve">I humbly hope that several years later, talents would be rising like clouds to respond to the appearance of the heavenly patterns, and to be employed by our country. </w:t>
      </w:r>
      <w:r>
        <w:rPr>
          <w:rFonts w:hint="eastAsia" w:ascii="Times New Roman" w:hAnsi="Times New Roman"/>
        </w:rPr>
        <w:t>竊冀數年之後，人材蔚起，有以應天文之象，儲國家之用。</w:t>
      </w:r>
      <w:r>
        <w:rPr>
          <w:rStyle w:val="17"/>
          <w:rFonts w:ascii="Times New Roman" w:hAnsi="Times New Roman"/>
        </w:rPr>
        <w:footnoteReference w:id="23"/>
      </w:r>
    </w:p>
    <w:p>
      <w:pPr>
        <w:rPr>
          <w:rFonts w:ascii="Times New Roman" w:hAnsi="Times New Roman"/>
          <w:sz w:val="24"/>
        </w:rPr>
      </w:pPr>
      <w:r>
        <w:rPr>
          <w:rFonts w:ascii="Times New Roman" w:hAnsi="Times New Roman"/>
          <w:sz w:val="24"/>
        </w:rPr>
        <w:t xml:space="preserve">Several days after the publication of the preface, </w:t>
      </w:r>
      <w:r>
        <w:rPr>
          <w:rFonts w:ascii="Times New Roman" w:hAnsi="Times New Roman"/>
          <w:i/>
          <w:sz w:val="24"/>
        </w:rPr>
        <w:t xml:space="preserve">Sing Po </w:t>
      </w:r>
      <w:r>
        <w:rPr>
          <w:rFonts w:ascii="Times New Roman" w:hAnsi="Times New Roman"/>
          <w:sz w:val="24"/>
        </w:rPr>
        <w:t>printed an enthusiastic article, asserting that the society would achieve three good deeds: honoring the emperor, respecting Confucianism and showing compassion to the poor scholars. The last point would be especially welco</w:t>
      </w:r>
    </w:p>
    <w:p>
      <w:pPr>
        <w:rPr>
          <w:rFonts w:ascii="Times New Roman" w:hAnsi="Times New Roman"/>
          <w:sz w:val="24"/>
        </w:rPr>
      </w:pPr>
      <w:r>
        <w:rPr>
          <w:rFonts w:ascii="Times New Roman" w:hAnsi="Times New Roman"/>
          <w:sz w:val="24"/>
        </w:rPr>
        <w:t>med by the literary immigrant, as the writer said that they would find it difficult to exhibit their talents and survive in the colony, and the rewards donated by the consul, though small, would be a great encouragement for them.</w:t>
      </w:r>
      <w:r>
        <w:rPr>
          <w:rStyle w:val="17"/>
          <w:rFonts w:ascii="Times New Roman" w:hAnsi="Times New Roman"/>
          <w:sz w:val="24"/>
        </w:rPr>
        <w:footnoteReference w:id="24"/>
      </w:r>
      <w:r>
        <w:rPr>
          <w:rFonts w:ascii="Times New Roman" w:hAnsi="Times New Roman"/>
          <w:sz w:val="24"/>
        </w:rPr>
        <w:t xml:space="preserve">   </w:t>
      </w:r>
    </w:p>
    <w:p>
      <w:pPr>
        <w:ind w:firstLine="360"/>
        <w:rPr>
          <w:rFonts w:ascii="Times New Roman" w:hAnsi="Times New Roman"/>
          <w:sz w:val="24"/>
        </w:rPr>
      </w:pPr>
      <w:r>
        <w:rPr>
          <w:rFonts w:ascii="Times New Roman" w:hAnsi="Times New Roman"/>
          <w:sz w:val="24"/>
        </w:rPr>
        <w:t xml:space="preserve">Imperial consuls were the most appropriate persons to </w:t>
      </w:r>
      <w:r>
        <w:rPr>
          <w:rFonts w:ascii="Times New Roman" w:hAnsi="Times New Roman" w:eastAsia="Times New Roman" w:cs="Times New Roman"/>
          <w:sz w:val="24"/>
          <w:szCs w:val="24"/>
        </w:rPr>
        <w:t>kickstart</w:t>
      </w:r>
      <w:r>
        <w:rPr>
          <w:rFonts w:ascii="Times New Roman" w:hAnsi="Times New Roman"/>
          <w:sz w:val="24"/>
        </w:rPr>
        <w:t xml:space="preserve"> literary organizations in the early </w:t>
      </w:r>
      <w:r>
        <w:rPr>
          <w:rFonts w:ascii="Times New Roman" w:hAnsi="Times New Roman" w:eastAsia="Times New Roman" w:cs="Times New Roman"/>
          <w:sz w:val="24"/>
          <w:szCs w:val="24"/>
        </w:rPr>
        <w:t>era</w:t>
      </w:r>
      <w:r>
        <w:rPr>
          <w:rFonts w:ascii="Times New Roman" w:hAnsi="Times New Roman"/>
          <w:sz w:val="24"/>
        </w:rPr>
        <w:t xml:space="preserve">, as they held privilege positions in the immigrant society. Wealthy businessmen then came in to succeed them with their financial affluence. While the Huixian She and the Tu’nan She had strong official support, those formed in later periods were completely run by private funding, and their most important patron was Khoo Seok Wan. Khoo was born in Haicheng </w:t>
      </w:r>
      <w:r>
        <w:rPr>
          <w:rFonts w:hint="eastAsia" w:ascii="Times New Roman" w:hAnsi="Times New Roman"/>
          <w:sz w:val="24"/>
        </w:rPr>
        <w:t>海澄</w:t>
      </w:r>
      <w:r>
        <w:rPr>
          <w:rFonts w:ascii="Times New Roman" w:hAnsi="Times New Roman"/>
          <w:sz w:val="24"/>
        </w:rPr>
        <w:t xml:space="preserve">, Fujian province. In 1894 he passed the Imperial Civil Service Examination at the provincial level and was awarded the title of </w:t>
      </w:r>
      <w:r>
        <w:rPr>
          <w:rFonts w:ascii="Times New Roman" w:hAnsi="Times New Roman" w:eastAsia="Times New Roman" w:cs="Times New Roman"/>
          <w:i/>
          <w:sz w:val="24"/>
          <w:szCs w:val="24"/>
        </w:rPr>
        <w:t>juren</w:t>
      </w:r>
      <w:r>
        <w:rPr>
          <w:rFonts w:ascii="Times New Roman" w:hAnsi="Times New Roman"/>
          <w:sz w:val="24"/>
        </w:rPr>
        <w:t xml:space="preserve"> </w:t>
      </w:r>
      <w:r>
        <w:rPr>
          <w:rFonts w:hint="eastAsia" w:ascii="Times New Roman" w:hAnsi="Times New Roman"/>
          <w:sz w:val="24"/>
        </w:rPr>
        <w:t>舉人</w:t>
      </w:r>
      <w:r>
        <w:rPr>
          <w:rFonts w:ascii="Times New Roman" w:hAnsi="Times New Roman"/>
          <w:sz w:val="24"/>
        </w:rPr>
        <w:t xml:space="preserve">, the only Singaporean Chinese to </w:t>
      </w:r>
      <w:r>
        <w:rPr>
          <w:rFonts w:ascii="Times New Roman" w:hAnsi="Times New Roman" w:eastAsia="Gungsuh" w:cs="Times New Roman"/>
          <w:sz w:val="24"/>
          <w:szCs w:val="24"/>
        </w:rPr>
        <w:t>obtain</w:t>
      </w:r>
      <w:r>
        <w:rPr>
          <w:rFonts w:ascii="Gungsuh" w:hAnsi="Gungsuh"/>
          <w:sz w:val="24"/>
        </w:rPr>
        <w:t xml:space="preserve"> </w:t>
      </w:r>
      <w:r>
        <w:rPr>
          <w:rFonts w:ascii="Times New Roman" w:hAnsi="Times New Roman"/>
          <w:sz w:val="24"/>
        </w:rPr>
        <w:t xml:space="preserve">such an honor. Then he gave up his pursuit of </w:t>
      </w:r>
      <w:r>
        <w:rPr>
          <w:rFonts w:ascii="Times New Roman" w:hAnsi="Times New Roman" w:eastAsia="Gungsuh" w:cs="Times New Roman"/>
          <w:sz w:val="24"/>
          <w:szCs w:val="24"/>
        </w:rPr>
        <w:t>a</w:t>
      </w:r>
      <w:r>
        <w:rPr>
          <w:rFonts w:ascii="Gungsuh" w:hAnsi="Gungsuh" w:eastAsia="Gungsuh" w:cs="Gungsuh"/>
          <w:sz w:val="24"/>
          <w:szCs w:val="24"/>
        </w:rPr>
        <w:t xml:space="preserve"> </w:t>
      </w:r>
      <w:r>
        <w:rPr>
          <w:rFonts w:ascii="Times New Roman" w:hAnsi="Times New Roman"/>
          <w:sz w:val="24"/>
        </w:rPr>
        <w:t>public career</w:t>
      </w:r>
      <w:r>
        <w:rPr>
          <w:rFonts w:ascii="Times New Roman" w:hAnsi="Times New Roman" w:eastAsia="Times New Roman" w:cs="Times New Roman"/>
          <w:sz w:val="24"/>
          <w:szCs w:val="24"/>
        </w:rPr>
        <w:t xml:space="preserve"> and</w:t>
      </w:r>
      <w:r>
        <w:rPr>
          <w:rFonts w:ascii="Times New Roman" w:hAnsi="Times New Roman"/>
          <w:sz w:val="24"/>
        </w:rPr>
        <w:t xml:space="preserve"> came to Singapore in 1896 to inherit a fortune from his deceased father Khoo Tock Xin </w:t>
      </w:r>
      <w:r>
        <w:rPr>
          <w:rFonts w:hint="eastAsia" w:ascii="Times New Roman" w:hAnsi="Times New Roman"/>
          <w:sz w:val="24"/>
        </w:rPr>
        <w:t>邱篤信</w:t>
      </w:r>
      <w:r>
        <w:rPr>
          <w:rFonts w:ascii="Times New Roman" w:hAnsi="Times New Roman"/>
          <w:sz w:val="24"/>
        </w:rPr>
        <w:t xml:space="preserve">, a leading rice merchant. In the same year he sponsored the Huiyin She, then founded a new poetry society called the Lize She </w:t>
      </w:r>
      <w:r>
        <w:rPr>
          <w:rFonts w:hint="eastAsia" w:ascii="Times New Roman" w:hAnsi="Times New Roman"/>
          <w:sz w:val="24"/>
        </w:rPr>
        <w:t>麗澤社</w:t>
      </w:r>
      <w:r>
        <w:rPr>
          <w:rFonts w:ascii="Times New Roman" w:hAnsi="Times New Roman"/>
          <w:sz w:val="24"/>
        </w:rPr>
        <w:t xml:space="preserve"> (Society for Mutual Learning) in October. In December 1897, the society was renamed Lequn Wenshe </w:t>
      </w:r>
      <w:r>
        <w:rPr>
          <w:rFonts w:hint="eastAsia" w:ascii="Times New Roman" w:hAnsi="Times New Roman"/>
          <w:sz w:val="24"/>
        </w:rPr>
        <w:t>樂群文社</w:t>
      </w:r>
      <w:r>
        <w:rPr>
          <w:rFonts w:ascii="Times New Roman" w:hAnsi="Times New Roman"/>
          <w:sz w:val="24"/>
        </w:rPr>
        <w:t xml:space="preserve"> (Literary Society for Joyful Partnership) to expand the scope of writing to essays. Both names showed the founder’s wish to bring people together to study literature.</w:t>
      </w:r>
    </w:p>
    <w:p>
      <w:pPr>
        <w:ind w:firstLine="360"/>
        <w:rPr>
          <w:rFonts w:ascii="Times New Roman" w:hAnsi="Times New Roman"/>
          <w:sz w:val="24"/>
        </w:rPr>
      </w:pPr>
      <w:r>
        <w:rPr>
          <w:rFonts w:ascii="Times New Roman" w:hAnsi="Times New Roman"/>
          <w:sz w:val="24"/>
        </w:rPr>
        <w:t xml:space="preserve"> The aim and activities of the Lize She, as well as some members’ works were recorded in Khoo Seok Wan’s literary notes. He mentioned that Singapore and Nanyang were remote and uncultured. Once he formed the Lize She, people responded with thousands of poems, and nine out of ten were by local immigrant writers.</w:t>
      </w:r>
      <w:r>
        <w:rPr>
          <w:rStyle w:val="17"/>
          <w:rFonts w:ascii="Times New Roman" w:hAnsi="Times New Roman"/>
          <w:sz w:val="24"/>
        </w:rPr>
        <w:footnoteReference w:id="25"/>
      </w:r>
      <w:r>
        <w:rPr>
          <w:rFonts w:ascii="Times New Roman" w:hAnsi="Times New Roman"/>
          <w:sz w:val="24"/>
        </w:rPr>
        <w:t xml:space="preserve"> At the beginning, the Lize She mainly focused on the composition of poetry and couplets. </w:t>
      </w:r>
      <w:r>
        <w:rPr>
          <w:rFonts w:ascii="Times New Roman" w:hAnsi="Times New Roman" w:eastAsia="Times New Roman" w:cs="Times New Roman"/>
          <w:sz w:val="24"/>
          <w:szCs w:val="24"/>
        </w:rPr>
        <w:t>Khoo</w:t>
      </w:r>
      <w:r>
        <w:rPr>
          <w:rFonts w:ascii="Times New Roman" w:hAnsi="Times New Roman"/>
          <w:sz w:val="24"/>
        </w:rPr>
        <w:t xml:space="preserve"> Seok Wan </w:t>
      </w:r>
      <w:r>
        <w:rPr>
          <w:rFonts w:ascii="Times New Roman" w:hAnsi="Times New Roman" w:eastAsia="Times New Roman" w:cs="Times New Roman"/>
          <w:sz w:val="24"/>
          <w:szCs w:val="24"/>
        </w:rPr>
        <w:t>alone</w:t>
      </w:r>
      <w:r>
        <w:rPr>
          <w:rFonts w:ascii="Times New Roman" w:hAnsi="Times New Roman"/>
          <w:sz w:val="24"/>
        </w:rPr>
        <w:t xml:space="preserve"> sponsored the monetary award, with the first prize being twelve dollars. The topics and the winners’ lists of the monthly or quarterly assignments were published in </w:t>
      </w:r>
      <w:r>
        <w:rPr>
          <w:rFonts w:ascii="Times New Roman" w:hAnsi="Times New Roman"/>
          <w:i/>
          <w:sz w:val="24"/>
        </w:rPr>
        <w:t xml:space="preserve">Lat Pau </w:t>
      </w:r>
      <w:r>
        <w:rPr>
          <w:rFonts w:ascii="Times New Roman" w:hAnsi="Times New Roman"/>
          <w:sz w:val="24"/>
        </w:rPr>
        <w:t xml:space="preserve">and </w:t>
      </w:r>
      <w:r>
        <w:rPr>
          <w:rFonts w:ascii="Times New Roman" w:hAnsi="Times New Roman"/>
          <w:i/>
          <w:sz w:val="24"/>
        </w:rPr>
        <w:t>Sing Po</w:t>
      </w:r>
      <w:r>
        <w:rPr>
          <w:rFonts w:ascii="Times New Roman" w:hAnsi="Times New Roman"/>
          <w:sz w:val="24"/>
        </w:rPr>
        <w:t>.</w:t>
      </w:r>
      <w:r>
        <w:rPr>
          <w:rStyle w:val="17"/>
          <w:rFonts w:ascii="Times New Roman" w:hAnsi="Times New Roman"/>
          <w:sz w:val="24"/>
        </w:rPr>
        <w:footnoteReference w:id="26"/>
      </w:r>
      <w:r>
        <w:rPr>
          <w:rFonts w:ascii="Times New Roman" w:hAnsi="Times New Roman"/>
          <w:sz w:val="24"/>
        </w:rPr>
        <w:t xml:space="preserve"> However, other than couplets, only a small number of poems were published in newspapers; and Khoo Seok Wan’s plan to compile a collection of the society did not come to fruition.</w:t>
      </w:r>
      <w:r>
        <w:rPr>
          <w:rStyle w:val="17"/>
          <w:rFonts w:ascii="Times New Roman" w:hAnsi="Times New Roman"/>
          <w:sz w:val="24"/>
        </w:rPr>
        <w:footnoteReference w:id="27"/>
      </w:r>
      <w:r>
        <w:rPr>
          <w:rFonts w:ascii="Times New Roman" w:hAnsi="Times New Roman"/>
          <w:sz w:val="24"/>
        </w:rPr>
        <w:t xml:space="preserve"> </w:t>
      </w:r>
    </w:p>
    <w:p>
      <w:pPr>
        <w:ind w:firstLine="360"/>
        <w:rPr>
          <w:rFonts w:ascii="Times New Roman" w:hAnsi="Times New Roman"/>
          <w:sz w:val="24"/>
        </w:rPr>
      </w:pPr>
      <w:r>
        <w:rPr>
          <w:rFonts w:ascii="Times New Roman" w:hAnsi="Times New Roman"/>
          <w:sz w:val="24"/>
        </w:rPr>
        <w:t xml:space="preserve">Malaysian scholar Tam Yonghuei conjectures that the late inclusion of essay writing in Lize She’s literary assignment was meant to </w:t>
      </w:r>
      <w:r>
        <w:rPr>
          <w:rFonts w:ascii="Times New Roman" w:hAnsi="Times New Roman" w:eastAsia="Times New Roman" w:cs="Times New Roman"/>
          <w:sz w:val="24"/>
          <w:szCs w:val="24"/>
        </w:rPr>
        <w:t>show</w:t>
      </w:r>
      <w:r>
        <w:rPr>
          <w:rFonts w:ascii="Times New Roman" w:hAnsi="Times New Roman"/>
          <w:sz w:val="24"/>
        </w:rPr>
        <w:t xml:space="preserve"> that the society also cared about moral principles other than the idle descriptions of “wind, flowers, snow and moon,” and that it was the true heir of the reputable Huixian She and Tu’nan She. Yet the number of </w:t>
      </w:r>
      <w:r>
        <w:rPr>
          <w:rFonts w:ascii="Times New Roman" w:hAnsi="Times New Roman" w:eastAsia="Times New Roman" w:cs="Times New Roman"/>
          <w:sz w:val="24"/>
          <w:szCs w:val="24"/>
        </w:rPr>
        <w:t>essays assigned</w:t>
      </w:r>
      <w:r>
        <w:rPr>
          <w:rFonts w:ascii="Times New Roman" w:hAnsi="Times New Roman"/>
          <w:sz w:val="24"/>
        </w:rPr>
        <w:t xml:space="preserve"> was still fewer than poetry. Tam also made a comparison of the winners’ lists of the Lize She and the Huixian She, and found that some writers had already long settled down in Nanyang as they were included in both lists. Nevertheless, from pen names such as “Nanyang Envoy,” “Sojourner of the Southern State” and “Marine Guest from Quanzhou,” one can tell that many of the writers still did not plan to put down their roots in Nanyang for good.</w:t>
      </w:r>
      <w:r>
        <w:rPr>
          <w:rStyle w:val="17"/>
          <w:rFonts w:ascii="Times New Roman" w:hAnsi="Times New Roman"/>
          <w:sz w:val="24"/>
        </w:rPr>
        <w:footnoteReference w:id="28"/>
      </w:r>
      <w:r>
        <w:rPr>
          <w:rFonts w:ascii="Times New Roman" w:hAnsi="Times New Roman"/>
          <w:sz w:val="24"/>
        </w:rPr>
        <w:t xml:space="preserve">   </w:t>
      </w:r>
    </w:p>
    <w:p>
      <w:pPr>
        <w:ind w:firstLine="360"/>
        <w:rPr>
          <w:rFonts w:ascii="Times New Roman" w:hAnsi="Times New Roman"/>
          <w:sz w:val="24"/>
        </w:rPr>
      </w:pPr>
      <w:r>
        <w:rPr>
          <w:rFonts w:ascii="Times New Roman" w:hAnsi="Times New Roman"/>
          <w:sz w:val="24"/>
        </w:rPr>
        <w:t xml:space="preserve">The Lize She </w:t>
      </w:r>
      <w:r>
        <w:rPr>
          <w:rFonts w:ascii="Times New Roman" w:hAnsi="Times New Roman" w:eastAsia="Times New Roman" w:cs="Times New Roman"/>
          <w:sz w:val="24"/>
          <w:szCs w:val="24"/>
        </w:rPr>
        <w:t>seems</w:t>
      </w:r>
      <w:r>
        <w:rPr>
          <w:rFonts w:ascii="Times New Roman" w:hAnsi="Times New Roman"/>
          <w:sz w:val="24"/>
        </w:rPr>
        <w:t xml:space="preserve"> to have ceased operation in 1901, probably because Khoo Seok Wan was in an emotional depression after he stopped supporting Kang Youwei’s </w:t>
      </w:r>
      <w:r>
        <w:rPr>
          <w:rFonts w:hint="eastAsia" w:ascii="Times New Roman" w:hAnsi="Times New Roman"/>
          <w:sz w:val="24"/>
        </w:rPr>
        <w:t>康有為</w:t>
      </w:r>
      <w:r>
        <w:rPr>
          <w:rFonts w:ascii="Times New Roman" w:hAnsi="Times New Roman"/>
          <w:sz w:val="24"/>
        </w:rPr>
        <w:t xml:space="preserve"> (1858-1927) Chinese Empire Reform Association. The latter was accused of filling his own </w:t>
      </w:r>
      <w:r>
        <w:rPr>
          <w:rFonts w:ascii="Times New Roman" w:hAnsi="Times New Roman" w:eastAsia="Gungsuh" w:cs="Times New Roman"/>
          <w:sz w:val="24"/>
          <w:szCs w:val="24"/>
        </w:rPr>
        <w:t>pockets</w:t>
      </w:r>
      <w:r>
        <w:rPr>
          <w:rFonts w:ascii="Times New Roman" w:hAnsi="Times New Roman"/>
          <w:sz w:val="24"/>
        </w:rPr>
        <w:t xml:space="preserve"> with the money that Khoo donated</w:t>
      </w:r>
      <w:r>
        <w:rPr>
          <w:rFonts w:ascii="Times New Roman" w:hAnsi="Times New Roman" w:eastAsia="Times New Roman" w:cs="Times New Roman"/>
          <w:sz w:val="24"/>
          <w:szCs w:val="24"/>
        </w:rPr>
        <w:t>;</w:t>
      </w:r>
      <w:r>
        <w:rPr>
          <w:rFonts w:ascii="Times New Roman" w:hAnsi="Times New Roman"/>
          <w:sz w:val="24"/>
        </w:rPr>
        <w:t xml:space="preserve"> Khoo also claimed that he was afraid of being censured and was no longer as passionate </w:t>
      </w:r>
      <w:r>
        <w:rPr>
          <w:rFonts w:ascii="Times New Roman" w:hAnsi="Times New Roman" w:eastAsia="Times New Roman" w:cs="Times New Roman"/>
          <w:sz w:val="24"/>
          <w:szCs w:val="24"/>
        </w:rPr>
        <w:t>about</w:t>
      </w:r>
      <w:r>
        <w:rPr>
          <w:rFonts w:ascii="Times New Roman" w:hAnsi="Times New Roman"/>
          <w:sz w:val="24"/>
        </w:rPr>
        <w:t xml:space="preserve"> writing poetry</w:t>
      </w:r>
      <w:r>
        <w:rPr>
          <w:rFonts w:ascii="Times New Roman" w:hAnsi="Times New Roman" w:eastAsia="Times New Roman" w:cs="Times New Roman"/>
          <w:sz w:val="24"/>
          <w:szCs w:val="24"/>
        </w:rPr>
        <w:t xml:space="preserve"> as before</w:t>
      </w:r>
      <w:r>
        <w:rPr>
          <w:rFonts w:ascii="Times New Roman" w:hAnsi="Times New Roman"/>
          <w:sz w:val="24"/>
        </w:rPr>
        <w:t>.</w:t>
      </w:r>
      <w:r>
        <w:rPr>
          <w:rStyle w:val="17"/>
          <w:rFonts w:ascii="Times New Roman" w:hAnsi="Times New Roman"/>
          <w:sz w:val="24"/>
        </w:rPr>
        <w:footnoteReference w:id="29"/>
      </w:r>
      <w:r>
        <w:rPr>
          <w:rFonts w:ascii="Times New Roman" w:hAnsi="Times New Roman"/>
          <w:sz w:val="24"/>
        </w:rPr>
        <w:t xml:space="preserve"> Thus, like the Chinese idiom says, that “there is no banquet in the world that would not come to an end,” the literary community formed by the Lize She members dispersed, and none of them appeared later in the Tanshe list except Khoo Seok Wan. Some of them passed away</w:t>
      </w:r>
      <w:r>
        <w:rPr>
          <w:rFonts w:ascii="Times New Roman" w:hAnsi="Times New Roman" w:eastAsia="Times New Roman" w:cs="Times New Roman"/>
          <w:sz w:val="24"/>
          <w:szCs w:val="24"/>
        </w:rPr>
        <w:t xml:space="preserve"> in Nanyang</w:t>
      </w:r>
      <w:r>
        <w:rPr>
          <w:rFonts w:ascii="Times New Roman" w:hAnsi="Times New Roman"/>
          <w:sz w:val="24"/>
        </w:rPr>
        <w:t xml:space="preserve">, such as Yap Quee Hoon </w:t>
      </w:r>
      <w:r>
        <w:rPr>
          <w:rFonts w:hint="eastAsia" w:ascii="Times New Roman" w:hAnsi="Times New Roman"/>
          <w:sz w:val="24"/>
        </w:rPr>
        <w:t>葉季允</w:t>
      </w:r>
      <w:r>
        <w:rPr>
          <w:rFonts w:ascii="Times New Roman" w:hAnsi="Times New Roman"/>
          <w:sz w:val="24"/>
        </w:rPr>
        <w:t xml:space="preserve"> (1859-1921) and He Yugu </w:t>
      </w:r>
      <w:r>
        <w:rPr>
          <w:rFonts w:hint="eastAsia" w:ascii="Times New Roman" w:hAnsi="Times New Roman"/>
          <w:sz w:val="24"/>
        </w:rPr>
        <w:t>何漁古</w:t>
      </w:r>
      <w:r>
        <w:rPr>
          <w:rFonts w:ascii="Times New Roman" w:hAnsi="Times New Roman"/>
          <w:sz w:val="24"/>
        </w:rPr>
        <w:t xml:space="preserve"> (1862-1914), </w:t>
      </w:r>
      <w:r>
        <w:rPr>
          <w:rStyle w:val="17"/>
          <w:rFonts w:ascii="Times New Roman" w:hAnsi="Times New Roman"/>
          <w:sz w:val="24"/>
        </w:rPr>
        <w:footnoteReference w:id="30"/>
      </w:r>
      <w:r>
        <w:rPr>
          <w:rFonts w:ascii="Times New Roman" w:hAnsi="Times New Roman"/>
          <w:sz w:val="24"/>
        </w:rPr>
        <w:t xml:space="preserve"> while others might have returned to China. </w:t>
      </w:r>
    </w:p>
    <w:p>
      <w:pPr>
        <w:ind w:firstLine="360"/>
        <w:rPr>
          <w:rFonts w:ascii="Times New Roman" w:hAnsi="Times New Roman"/>
          <w:sz w:val="24"/>
        </w:rPr>
      </w:pPr>
    </w:p>
    <w:p>
      <w:pPr>
        <w:numPr>
          <w:ilvl w:val="0"/>
          <w:numId w:val="1"/>
        </w:numPr>
        <w:rPr>
          <w:rFonts w:ascii="Times New Roman" w:hAnsi="Times New Roman"/>
          <w:sz w:val="24"/>
        </w:rPr>
      </w:pPr>
      <w:r>
        <w:rPr>
          <w:rFonts w:ascii="Times New Roman" w:hAnsi="Times New Roman"/>
          <w:sz w:val="24"/>
        </w:rPr>
        <w:t>Background Information of the Tanshe</w:t>
      </w:r>
    </w:p>
    <w:p>
      <w:pPr>
        <w:numPr>
          <w:ilvl w:val="0"/>
          <w:numId w:val="2"/>
        </w:numPr>
        <w:rPr>
          <w:rFonts w:ascii="Times New Roman" w:hAnsi="Times New Roman"/>
          <w:sz w:val="24"/>
        </w:rPr>
      </w:pPr>
      <w:r>
        <w:rPr>
          <w:rFonts w:ascii="Times New Roman" w:hAnsi="Times New Roman"/>
          <w:sz w:val="24"/>
        </w:rPr>
        <w:t>The Founding of the Tanshe</w:t>
      </w:r>
    </w:p>
    <w:p>
      <w:pPr>
        <w:ind w:firstLine="360"/>
        <w:rPr>
          <w:rFonts w:ascii="Times New Roman" w:hAnsi="Times New Roman"/>
          <w:sz w:val="24"/>
        </w:rPr>
      </w:pPr>
      <w:r>
        <w:rPr>
          <w:rFonts w:ascii="Times New Roman" w:hAnsi="Times New Roman"/>
          <w:sz w:val="24"/>
        </w:rPr>
        <w:t>The Tanshe, or Sandalwood Society, was founded in spring 1924, more than twenty years after the Lize She</w:t>
      </w:r>
      <w:r>
        <w:rPr>
          <w:rFonts w:ascii="Times New Roman" w:hAnsi="Times New Roman" w:eastAsia="Times New Roman" w:cs="Times New Roman"/>
          <w:sz w:val="24"/>
          <w:szCs w:val="24"/>
        </w:rPr>
        <w:t xml:space="preserve"> disbanded and 17 years after</w:t>
      </w:r>
      <w:r>
        <w:rPr>
          <w:rFonts w:ascii="Times New Roman" w:hAnsi="Times New Roman"/>
          <w:sz w:val="24"/>
        </w:rPr>
        <w:t xml:space="preserve"> Khoo Seok Wan became bankrupt. He made a living by serving as editor for </w:t>
      </w:r>
      <w:r>
        <w:rPr>
          <w:rFonts w:ascii="Times New Roman" w:hAnsi="Times New Roman" w:eastAsia="Times New Roman" w:cs="Times New Roman"/>
          <w:i/>
          <w:sz w:val="24"/>
          <w:szCs w:val="24"/>
        </w:rPr>
        <w:t>Zonghui xinbao</w:t>
      </w:r>
      <w:r>
        <w:rPr>
          <w:rFonts w:ascii="Times New Roman" w:hAnsi="Times New Roman"/>
          <w:sz w:val="24"/>
        </w:rPr>
        <w:t xml:space="preserve"> </w:t>
      </w:r>
      <w:r>
        <w:rPr>
          <w:rFonts w:hint="eastAsia" w:ascii="Times New Roman" w:hAnsi="Times New Roman"/>
          <w:sz w:val="24"/>
        </w:rPr>
        <w:t>總匯新報</w:t>
      </w:r>
      <w:r>
        <w:rPr>
          <w:rFonts w:ascii="Times New Roman" w:hAnsi="Times New Roman"/>
          <w:sz w:val="24"/>
        </w:rPr>
        <w:t xml:space="preserve"> (1910-1913) and </w:t>
      </w:r>
      <w:r>
        <w:rPr>
          <w:rFonts w:ascii="Times New Roman" w:hAnsi="Times New Roman" w:eastAsia="Times New Roman" w:cs="Times New Roman"/>
          <w:i/>
          <w:sz w:val="24"/>
          <w:szCs w:val="24"/>
        </w:rPr>
        <w:t xml:space="preserve">Cheng Nam Jit Poh </w:t>
      </w:r>
      <w:r>
        <w:rPr>
          <w:rFonts w:hint="eastAsia" w:ascii="Times New Roman" w:hAnsi="Times New Roman"/>
          <w:sz w:val="24"/>
        </w:rPr>
        <w:t>振南日報</w:t>
      </w:r>
      <w:r>
        <w:rPr>
          <w:rFonts w:ascii="Times New Roman" w:hAnsi="Times New Roman"/>
          <w:sz w:val="24"/>
        </w:rPr>
        <w:t xml:space="preserve"> (1913-1920) as well as being a professional writer (1920-1924). He and Kang Youwei reconciled when Kang revisited Singapore in 1910. By this time, Khoo </w:t>
      </w:r>
      <w:r>
        <w:rPr>
          <w:rFonts w:ascii="Times New Roman" w:hAnsi="Times New Roman" w:eastAsia="Gungsuh" w:cs="Times New Roman"/>
          <w:sz w:val="24"/>
          <w:szCs w:val="24"/>
        </w:rPr>
        <w:t xml:space="preserve">had </w:t>
      </w:r>
      <w:r>
        <w:rPr>
          <w:rFonts w:ascii="Times New Roman" w:hAnsi="Times New Roman"/>
          <w:sz w:val="24"/>
        </w:rPr>
        <w:t xml:space="preserve">also </w:t>
      </w:r>
      <w:r>
        <w:rPr>
          <w:rFonts w:ascii="Times New Roman" w:hAnsi="Times New Roman" w:eastAsia="Gungsuh" w:cs="Times New Roman"/>
          <w:sz w:val="24"/>
          <w:szCs w:val="24"/>
        </w:rPr>
        <w:t>bec</w:t>
      </w:r>
      <w:r>
        <w:rPr>
          <w:rFonts w:ascii="Times New Roman" w:hAnsi="Times New Roman" w:eastAsia="Times New Roman" w:cs="Times New Roman"/>
          <w:sz w:val="24"/>
          <w:szCs w:val="24"/>
        </w:rPr>
        <w:t>ome</w:t>
      </w:r>
      <w:r>
        <w:rPr>
          <w:rFonts w:ascii="Times New Roman" w:hAnsi="Times New Roman"/>
          <w:sz w:val="24"/>
        </w:rPr>
        <w:t xml:space="preserve"> a devoted Buddhist and made a pilgrimage to Rangoon in 1911.  </w:t>
      </w:r>
    </w:p>
    <w:p>
      <w:pPr>
        <w:ind w:firstLine="360"/>
        <w:rPr>
          <w:rFonts w:ascii="Times New Roman" w:hAnsi="Times New Roman"/>
          <w:sz w:val="24"/>
        </w:rPr>
      </w:pPr>
      <w:r>
        <w:rPr>
          <w:rFonts w:ascii="Times New Roman" w:hAnsi="Times New Roman" w:eastAsia="Times New Roman" w:cs="Times New Roman"/>
          <w:sz w:val="24"/>
          <w:szCs w:val="24"/>
        </w:rPr>
        <w:t>Since the 1910s and the 1920s a</w:t>
      </w:r>
      <w:r>
        <w:rPr>
          <w:rFonts w:ascii="Times New Roman" w:hAnsi="Times New Roman"/>
          <w:sz w:val="24"/>
        </w:rPr>
        <w:t xml:space="preserve"> “new generation” of poets emerged, although some of them </w:t>
      </w:r>
      <w:r>
        <w:rPr>
          <w:rFonts w:ascii="Times New Roman" w:hAnsi="Times New Roman" w:eastAsia="Times New Roman" w:cs="Times New Roman"/>
          <w:sz w:val="24"/>
          <w:szCs w:val="24"/>
        </w:rPr>
        <w:t>were no</w:t>
      </w:r>
      <w:r>
        <w:rPr>
          <w:rFonts w:ascii="Times New Roman" w:hAnsi="Times New Roman"/>
          <w:sz w:val="24"/>
        </w:rPr>
        <w:t xml:space="preserve"> younger in age than their predecessors, and most were also immigrants or sojourners like those of the Lize She.</w:t>
      </w:r>
      <w:r>
        <w:rPr>
          <w:rStyle w:val="17"/>
          <w:rFonts w:ascii="Times New Roman" w:hAnsi="Times New Roman"/>
          <w:sz w:val="24"/>
        </w:rPr>
        <w:footnoteReference w:id="31"/>
      </w:r>
      <w:r>
        <w:rPr>
          <w:rFonts w:ascii="Times New Roman" w:hAnsi="Times New Roman"/>
          <w:sz w:val="24"/>
        </w:rPr>
        <w:t xml:space="preserve"> None of the forty-three members </w:t>
      </w:r>
      <w:r>
        <w:rPr>
          <w:rFonts w:ascii="Times New Roman" w:hAnsi="Times New Roman" w:eastAsia="Times New Roman" w:cs="Times New Roman"/>
          <w:sz w:val="24"/>
          <w:szCs w:val="24"/>
        </w:rPr>
        <w:t>had been</w:t>
      </w:r>
      <w:r>
        <w:rPr>
          <w:rFonts w:ascii="Times New Roman" w:hAnsi="Times New Roman"/>
          <w:sz w:val="24"/>
        </w:rPr>
        <w:t xml:space="preserve"> enlisted in earlier literary societies. This complete change of personnel indicates the fluidity of the Chinese community in the early days, at least in the sector of the educated class. As the only remainder of the “older generation,” with his prestige and seniority, Khoo Seok Wan naturally became the leader of the Tanshe. </w:t>
      </w:r>
      <w:r>
        <w:rPr>
          <w:rFonts w:ascii="Times New Roman" w:hAnsi="Times New Roman" w:eastAsia="Times New Roman" w:cs="Times New Roman"/>
          <w:sz w:val="24"/>
          <w:szCs w:val="24"/>
        </w:rPr>
        <w:t>However, he</w:t>
      </w:r>
      <w:r>
        <w:rPr>
          <w:rFonts w:ascii="Times New Roman" w:hAnsi="Times New Roman"/>
          <w:sz w:val="24"/>
        </w:rPr>
        <w:t xml:space="preserve"> was not the initiator.  </w:t>
      </w:r>
    </w:p>
    <w:p>
      <w:pPr>
        <w:ind w:firstLine="360"/>
        <w:rPr>
          <w:rFonts w:ascii="Times New Roman" w:hAnsi="Times New Roman"/>
          <w:sz w:val="24"/>
          <w:lang w:val="en-SG"/>
        </w:rPr>
      </w:pPr>
      <w:r>
        <w:rPr>
          <w:rFonts w:ascii="Times New Roman" w:hAnsi="Times New Roman"/>
          <w:sz w:val="24"/>
        </w:rPr>
        <w:t xml:space="preserve">Khoo Seok Wan disclosed that it was the poet-monk Rui Yu </w:t>
      </w:r>
      <w:r>
        <w:rPr>
          <w:rFonts w:hint="eastAsia" w:ascii="Times New Roman" w:hAnsi="Times New Roman"/>
          <w:sz w:val="24"/>
        </w:rPr>
        <w:t>瑞于</w:t>
      </w:r>
      <w:r>
        <w:rPr>
          <w:rFonts w:ascii="Times New Roman" w:hAnsi="Times New Roman"/>
          <w:sz w:val="24"/>
        </w:rPr>
        <w:t xml:space="preserve"> (ca.1867-1953) who first called for a poets’ gathering to form the Tanshe. Those who </w:t>
      </w:r>
      <w:r>
        <w:rPr>
          <w:rFonts w:ascii="Times New Roman" w:hAnsi="Times New Roman" w:eastAsia="Gungsuh" w:cs="Times New Roman"/>
          <w:sz w:val="24"/>
          <w:szCs w:val="24"/>
        </w:rPr>
        <w:t>were present</w:t>
      </w:r>
      <w:r>
        <w:rPr>
          <w:rFonts w:ascii="Gungsuh" w:hAnsi="Gungsuh"/>
          <w:sz w:val="24"/>
        </w:rPr>
        <w:t xml:space="preserve"> </w:t>
      </w:r>
      <w:r>
        <w:rPr>
          <w:rFonts w:ascii="Times New Roman" w:hAnsi="Times New Roman"/>
          <w:sz w:val="24"/>
        </w:rPr>
        <w:t>elected Khoo to be the chairman.</w:t>
      </w:r>
      <w:r>
        <w:rPr>
          <w:rStyle w:val="17"/>
          <w:rFonts w:ascii="Times New Roman" w:hAnsi="Times New Roman"/>
          <w:sz w:val="24"/>
        </w:rPr>
        <w:footnoteReference w:id="32"/>
      </w:r>
      <w:r>
        <w:rPr>
          <w:rFonts w:ascii="Times New Roman" w:hAnsi="Times New Roman" w:eastAsia="Times New Roman" w:cs="Times New Roman"/>
          <w:sz w:val="24"/>
          <w:szCs w:val="24"/>
        </w:rPr>
        <w:t xml:space="preserve"> In </w:t>
      </w:r>
      <w:r>
        <w:rPr>
          <w:rFonts w:ascii="Times New Roman" w:hAnsi="Times New Roman"/>
          <w:sz w:val="24"/>
        </w:rPr>
        <w:t xml:space="preserve">his preface to the </w:t>
      </w:r>
      <w:r>
        <w:rPr>
          <w:rFonts w:ascii="Times New Roman" w:hAnsi="Times New Roman"/>
          <w:i/>
          <w:sz w:val="24"/>
        </w:rPr>
        <w:t>Tanxie shiji</w:t>
      </w:r>
      <w:r>
        <w:rPr>
          <w:rFonts w:ascii="Times New Roman" w:hAnsi="Times New Roman"/>
          <w:sz w:val="24"/>
        </w:rPr>
        <w:t xml:space="preserve">, Khoo </w:t>
      </w:r>
      <w:r>
        <w:rPr>
          <w:rFonts w:ascii="Times New Roman" w:hAnsi="Times New Roman" w:eastAsia="Times New Roman" w:cs="Times New Roman"/>
          <w:sz w:val="24"/>
          <w:szCs w:val="24"/>
        </w:rPr>
        <w:t>wrote</w:t>
      </w:r>
      <w:r>
        <w:rPr>
          <w:rFonts w:ascii="Times New Roman" w:hAnsi="Times New Roman"/>
          <w:sz w:val="24"/>
        </w:rPr>
        <w:t xml:space="preserve"> that,</w:t>
      </w:r>
    </w:p>
    <w:p>
      <w:pPr>
        <w:ind w:left="567"/>
        <w:rPr>
          <w:rFonts w:ascii="Times New Roman" w:hAnsi="Times New Roman"/>
          <w:lang w:val="en-SG"/>
        </w:rPr>
      </w:pPr>
      <w:r>
        <w:rPr>
          <w:rFonts w:ascii="Times New Roman" w:hAnsi="Times New Roman"/>
        </w:rPr>
        <w:t xml:space="preserve">“The Sandalwood Society in Singapore commenced its refined gathering of literature and drinking since the early spring of 1924, and, for the time being, stopped at the late spring of this year (1926). It has been three years from the beginning to the end. The poems received from many a friend are more than one thousand seven hundred pieces altogether.” </w:t>
      </w:r>
      <w:r>
        <w:rPr>
          <w:rFonts w:hint="eastAsia" w:ascii="Times New Roman" w:hAnsi="Times New Roman"/>
        </w:rPr>
        <w:t>星洲檀榭之有文酒雅集也，發軔於甲子初春，暫截至今歲丙寅暮春，首尾三年，共得諸友來詩一千七百餘首。</w:t>
      </w:r>
      <w:r>
        <w:rPr>
          <w:rStyle w:val="17"/>
          <w:rFonts w:ascii="Times New Roman" w:hAnsi="Times New Roman"/>
        </w:rPr>
        <w:footnoteReference w:id="33"/>
      </w:r>
      <w:r>
        <w:rPr>
          <w:rFonts w:ascii="Times New Roman" w:hAnsi="Times New Roman"/>
        </w:rPr>
        <w:t xml:space="preserve"> </w:t>
      </w:r>
    </w:p>
    <w:p>
      <w:pPr>
        <w:rPr>
          <w:rFonts w:ascii="Times New Roman" w:hAnsi="Times New Roman"/>
          <w:sz w:val="24"/>
          <w:lang w:val="en-SG"/>
        </w:rPr>
      </w:pPr>
      <w:r>
        <w:rPr>
          <w:rFonts w:ascii="Times New Roman" w:hAnsi="Times New Roman"/>
          <w:sz w:val="24"/>
        </w:rPr>
        <w:t xml:space="preserve">Chen Bonian </w:t>
      </w:r>
      <w:r>
        <w:rPr>
          <w:rFonts w:hint="eastAsia" w:ascii="Times New Roman" w:hAnsi="Times New Roman"/>
          <w:sz w:val="24"/>
        </w:rPr>
        <w:t>陳柏年</w:t>
      </w:r>
      <w:r>
        <w:rPr>
          <w:rFonts w:ascii="Times New Roman" w:hAnsi="Times New Roman"/>
          <w:sz w:val="24"/>
        </w:rPr>
        <w:t xml:space="preserve">, then principal of the Chongzheng </w:t>
      </w:r>
      <w:r>
        <w:rPr>
          <w:rFonts w:hint="eastAsia" w:ascii="Times New Roman" w:hAnsi="Times New Roman"/>
          <w:sz w:val="24"/>
        </w:rPr>
        <w:t>崇正</w:t>
      </w:r>
      <w:r>
        <w:rPr>
          <w:rFonts w:ascii="Times New Roman" w:hAnsi="Times New Roman"/>
          <w:sz w:val="24"/>
        </w:rPr>
        <w:t xml:space="preserve"> School, also claimed that he co-founded the society with Khoo Seok Wan and Chen Yuxian </w:t>
      </w:r>
      <w:r>
        <w:rPr>
          <w:rFonts w:hint="eastAsia" w:ascii="Times New Roman" w:hAnsi="Times New Roman"/>
          <w:sz w:val="24"/>
        </w:rPr>
        <w:t>陳愚仙</w:t>
      </w:r>
      <w:r>
        <w:rPr>
          <w:rFonts w:ascii="Times New Roman" w:hAnsi="Times New Roman"/>
          <w:sz w:val="24"/>
        </w:rPr>
        <w:t>, and the location of their gathering was at Tanjong Pagar.</w:t>
      </w:r>
      <w:r>
        <w:rPr>
          <w:rStyle w:val="17"/>
          <w:rFonts w:ascii="Times New Roman" w:hAnsi="Times New Roman"/>
          <w:sz w:val="24"/>
        </w:rPr>
        <w:footnoteReference w:id="34"/>
      </w:r>
      <w:r>
        <w:rPr>
          <w:rFonts w:ascii="Times New Roman" w:hAnsi="Times New Roman"/>
          <w:sz w:val="24"/>
        </w:rPr>
        <w:t xml:space="preserve"> </w:t>
      </w:r>
      <w:r>
        <w:rPr>
          <w:rFonts w:ascii="Times New Roman" w:hAnsi="Times New Roman" w:eastAsia="Times New Roman" w:cs="Times New Roman"/>
          <w:sz w:val="24"/>
          <w:szCs w:val="24"/>
        </w:rPr>
        <w:t>Despite this</w:t>
      </w:r>
      <w:r>
        <w:rPr>
          <w:rFonts w:ascii="Times New Roman" w:hAnsi="Times New Roman"/>
          <w:sz w:val="24"/>
        </w:rPr>
        <w:t xml:space="preserve">, his name was absent from the members’ list and he was not mentioned in any document about the Tanshe. Bing Wang was probably correct to surmise that Chen actually did not take part in the society’s activities, and </w:t>
      </w:r>
      <w:r>
        <w:rPr>
          <w:rFonts w:ascii="Times New Roman" w:hAnsi="Times New Roman" w:eastAsia="Times New Roman" w:cs="Times New Roman"/>
          <w:sz w:val="24"/>
          <w:szCs w:val="24"/>
        </w:rPr>
        <w:t>was</w:t>
      </w:r>
      <w:r>
        <w:rPr>
          <w:rFonts w:ascii="Times New Roman" w:hAnsi="Times New Roman"/>
          <w:sz w:val="24"/>
        </w:rPr>
        <w:t xml:space="preserve"> excluded due to his antipathy towards a number of local literati and businessmen.</w:t>
      </w:r>
      <w:r>
        <w:rPr>
          <w:rStyle w:val="17"/>
          <w:rFonts w:ascii="Times New Roman" w:hAnsi="Times New Roman"/>
          <w:sz w:val="24"/>
        </w:rPr>
        <w:footnoteReference w:id="35"/>
      </w:r>
      <w:r>
        <w:rPr>
          <w:rFonts w:ascii="Times New Roman" w:hAnsi="Times New Roman"/>
          <w:sz w:val="24"/>
        </w:rPr>
        <w:t xml:space="preserve"> At any rate, Chen only stayed in Singapore for a very short period, and was deported to China in late 1924 for the charge of “assisting unlawful organization.”</w:t>
      </w:r>
      <w:r>
        <w:rPr>
          <w:rStyle w:val="17"/>
          <w:rFonts w:ascii="Times New Roman" w:hAnsi="Times New Roman"/>
          <w:sz w:val="24"/>
        </w:rPr>
        <w:footnoteReference w:id="36"/>
      </w:r>
      <w:r>
        <w:rPr>
          <w:rFonts w:ascii="Times New Roman" w:hAnsi="Times New Roman"/>
          <w:sz w:val="24"/>
        </w:rPr>
        <w:t xml:space="preserve">   </w:t>
      </w:r>
    </w:p>
    <w:p>
      <w:pPr>
        <w:ind w:firstLine="360"/>
        <w:rPr>
          <w:rFonts w:ascii="Times New Roman" w:hAnsi="Times New Roman"/>
          <w:sz w:val="24"/>
        </w:rPr>
      </w:pPr>
    </w:p>
    <w:p>
      <w:pPr>
        <w:numPr>
          <w:ilvl w:val="0"/>
          <w:numId w:val="2"/>
        </w:numPr>
        <w:rPr>
          <w:rFonts w:ascii="Times New Roman" w:hAnsi="Times New Roman"/>
          <w:sz w:val="24"/>
        </w:rPr>
      </w:pPr>
      <w:r>
        <w:rPr>
          <w:rFonts w:ascii="Times New Roman" w:hAnsi="Times New Roman"/>
          <w:sz w:val="24"/>
        </w:rPr>
        <w:t xml:space="preserve">The </w:t>
      </w:r>
      <w:r>
        <w:rPr>
          <w:rFonts w:ascii="Times New Roman" w:hAnsi="Times New Roman"/>
          <w:i/>
          <w:sz w:val="24"/>
        </w:rPr>
        <w:t xml:space="preserve">Tanxie shiji </w:t>
      </w:r>
      <w:r>
        <w:rPr>
          <w:rFonts w:ascii="Times New Roman" w:hAnsi="Times New Roman"/>
          <w:sz w:val="24"/>
        </w:rPr>
        <w:t xml:space="preserve">and its Authors </w:t>
      </w:r>
    </w:p>
    <w:p>
      <w:pPr>
        <w:ind w:firstLine="360"/>
        <w:rPr>
          <w:rFonts w:ascii="Times New Roman" w:hAnsi="Times New Roman"/>
          <w:sz w:val="24"/>
        </w:rPr>
      </w:pPr>
      <w:r>
        <w:rPr>
          <w:rFonts w:ascii="Times New Roman" w:hAnsi="Times New Roman" w:eastAsia="Times New Roman" w:cs="Times New Roman"/>
          <w:sz w:val="24"/>
          <w:szCs w:val="24"/>
        </w:rPr>
        <w:t xml:space="preserve">In terms of social nature and ways of operation, </w:t>
      </w:r>
      <w:r>
        <w:rPr>
          <w:rFonts w:ascii="Times New Roman" w:hAnsi="Times New Roman"/>
          <w:sz w:val="24"/>
        </w:rPr>
        <w:t xml:space="preserve">Tanshe was very much the same as the Lize She and other traditional poetry societies. Poetry writing was a pastime for its members, without obvious political agenda or literary proposition. However, it was the only poetry society in the early twentieth century that had </w:t>
      </w:r>
      <w:r>
        <w:rPr>
          <w:rFonts w:ascii="Times New Roman" w:hAnsi="Times New Roman" w:eastAsia="Times New Roman" w:cs="Times New Roman"/>
          <w:sz w:val="24"/>
          <w:szCs w:val="24"/>
        </w:rPr>
        <w:t xml:space="preserve">compiled </w:t>
      </w:r>
      <w:r>
        <w:rPr>
          <w:rFonts w:ascii="Times New Roman" w:hAnsi="Times New Roman"/>
          <w:sz w:val="24"/>
        </w:rPr>
        <w:t xml:space="preserve">a group collection. This </w:t>
      </w:r>
      <w:r>
        <w:rPr>
          <w:rFonts w:ascii="Times New Roman" w:hAnsi="Times New Roman" w:eastAsia="Times New Roman" w:cs="Times New Roman"/>
          <w:sz w:val="24"/>
          <w:szCs w:val="24"/>
        </w:rPr>
        <w:t>was</w:t>
      </w:r>
      <w:r>
        <w:rPr>
          <w:rFonts w:ascii="Times New Roman" w:hAnsi="Times New Roman"/>
          <w:sz w:val="24"/>
        </w:rPr>
        <w:t xml:space="preserve"> the </w:t>
      </w:r>
      <w:r>
        <w:rPr>
          <w:rFonts w:ascii="Times New Roman" w:hAnsi="Times New Roman"/>
          <w:i/>
          <w:sz w:val="24"/>
        </w:rPr>
        <w:t xml:space="preserve">Tanxie shiji </w:t>
      </w:r>
      <w:r>
        <w:rPr>
          <w:rFonts w:ascii="Times New Roman" w:hAnsi="Times New Roman"/>
          <w:sz w:val="24"/>
        </w:rPr>
        <w:t xml:space="preserve">edited by Khoo Seok Wan. The collection was published in December 1926, chiefly sponsored by Tan Ean Kiam </w:t>
      </w:r>
      <w:r>
        <w:rPr>
          <w:rFonts w:hint="eastAsia" w:ascii="Times New Roman" w:hAnsi="Times New Roman"/>
          <w:sz w:val="24"/>
        </w:rPr>
        <w:t>陳延謙</w:t>
      </w:r>
      <w:r>
        <w:rPr>
          <w:rFonts w:ascii="Times New Roman" w:hAnsi="Times New Roman"/>
          <w:sz w:val="24"/>
        </w:rPr>
        <w:t xml:space="preserve"> (1881-1943) the banker-cum-poet, and the person in charge of the publication was Rui Yu.</w:t>
      </w:r>
      <w:r>
        <w:rPr>
          <w:rStyle w:val="17"/>
          <w:rFonts w:ascii="Times New Roman" w:hAnsi="Times New Roman"/>
          <w:sz w:val="24"/>
        </w:rPr>
        <w:footnoteReference w:id="37"/>
      </w:r>
      <w:r>
        <w:rPr>
          <w:rFonts w:ascii="Times New Roman" w:hAnsi="Times New Roman"/>
          <w:sz w:val="24"/>
        </w:rPr>
        <w:t xml:space="preserve"> Previously, taking advantage of his editor’s </w:t>
      </w:r>
      <w:r>
        <w:rPr>
          <w:rFonts w:ascii="Times New Roman" w:hAnsi="Times New Roman" w:eastAsia="Times New Roman" w:cs="Times New Roman"/>
          <w:sz w:val="24"/>
          <w:szCs w:val="24"/>
        </w:rPr>
        <w:t>position</w:t>
      </w:r>
      <w:r>
        <w:rPr>
          <w:rFonts w:ascii="Times New Roman" w:hAnsi="Times New Roman"/>
          <w:sz w:val="24"/>
        </w:rPr>
        <w:t xml:space="preserve">, Khoo Seok Wan published a large number of the Tanshe poems in </w:t>
      </w:r>
      <w:r>
        <w:rPr>
          <w:rFonts w:ascii="Times New Roman" w:hAnsi="Times New Roman" w:eastAsia="Times New Roman" w:cs="Times New Roman"/>
          <w:sz w:val="24"/>
          <w:szCs w:val="24"/>
        </w:rPr>
        <w:t xml:space="preserve">the </w:t>
      </w:r>
      <w:r>
        <w:rPr>
          <w:rFonts w:ascii="Times New Roman" w:hAnsi="Times New Roman" w:eastAsia="Times New Roman" w:cs="Times New Roman"/>
          <w:i/>
          <w:sz w:val="24"/>
          <w:szCs w:val="24"/>
        </w:rPr>
        <w:t>Lat Pau</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Nanyang Siang Pau</w:t>
      </w:r>
      <w:r>
        <w:rPr>
          <w:rFonts w:ascii="Times New Roman" w:hAnsi="Times New Roman" w:eastAsia="Times New Roman" w:cs="Times New Roman"/>
          <w:sz w:val="24"/>
          <w:szCs w:val="24"/>
        </w:rPr>
        <w:t>.</w:t>
      </w:r>
      <w:r>
        <w:rPr>
          <w:rFonts w:ascii="Times New Roman" w:hAnsi="Times New Roman" w:eastAsia="Times New Roman" w:cs="Times New Roman"/>
          <w:sz w:val="24"/>
          <w:szCs w:val="24"/>
          <w:vertAlign w:val="superscript"/>
        </w:rPr>
        <w:footnoteReference w:id="38"/>
      </w:r>
      <w:r>
        <w:rPr>
          <w:rFonts w:ascii="Times New Roman" w:hAnsi="Times New Roman"/>
          <w:sz w:val="24"/>
        </w:rPr>
        <w:t xml:space="preserve"> Then he was entrusted with the task of selecting </w:t>
      </w:r>
      <w:r>
        <w:rPr>
          <w:rFonts w:ascii="Times New Roman" w:hAnsi="Times New Roman" w:eastAsia="Times New Roman" w:cs="Times New Roman"/>
          <w:sz w:val="24"/>
          <w:szCs w:val="24"/>
        </w:rPr>
        <w:t>nearly four</w:t>
      </w:r>
      <w:r>
        <w:rPr>
          <w:rFonts w:ascii="Times New Roman" w:hAnsi="Times New Roman"/>
          <w:sz w:val="24"/>
        </w:rPr>
        <w:t xml:space="preserve"> hundred pieces (actual number 376) into the </w:t>
      </w:r>
      <w:r>
        <w:rPr>
          <w:rFonts w:ascii="Times New Roman" w:hAnsi="Times New Roman"/>
          <w:i/>
          <w:sz w:val="24"/>
        </w:rPr>
        <w:t>Tanxie shiji</w:t>
      </w:r>
      <w:r>
        <w:rPr>
          <w:rFonts w:ascii="Times New Roman" w:hAnsi="Times New Roman"/>
          <w:sz w:val="24"/>
        </w:rPr>
        <w:t>.</w:t>
      </w:r>
      <w:r>
        <w:rPr>
          <w:rStyle w:val="17"/>
          <w:rFonts w:ascii="Times New Roman" w:hAnsi="Times New Roman"/>
          <w:sz w:val="24"/>
        </w:rPr>
        <w:footnoteReference w:id="39"/>
      </w:r>
      <w:r>
        <w:rPr>
          <w:rFonts w:ascii="Times New Roman" w:hAnsi="Times New Roman"/>
          <w:sz w:val="24"/>
        </w:rPr>
        <w:t xml:space="preserve"> Thereafter, the Tanshe basically discontinued its activities. </w:t>
      </w:r>
    </w:p>
    <w:p>
      <w:pPr>
        <w:ind w:firstLine="360"/>
        <w:rPr>
          <w:rFonts w:ascii="Times New Roman" w:hAnsi="Times New Roman"/>
          <w:sz w:val="24"/>
        </w:rPr>
      </w:pPr>
      <w:r>
        <w:rPr>
          <w:rFonts w:ascii="Times New Roman" w:hAnsi="Times New Roman" w:eastAsia="Times New Roman" w:cs="Times New Roman"/>
          <w:sz w:val="24"/>
          <w:szCs w:val="24"/>
        </w:rPr>
        <w:t xml:space="preserve">In his preface to the </w:t>
      </w:r>
      <w:r>
        <w:rPr>
          <w:rFonts w:ascii="Times New Roman" w:hAnsi="Times New Roman" w:eastAsia="Times New Roman" w:cs="Times New Roman"/>
          <w:i/>
          <w:sz w:val="24"/>
          <w:szCs w:val="24"/>
        </w:rPr>
        <w:t xml:space="preserve">Tanxie shiji </w:t>
      </w:r>
      <w:r>
        <w:rPr>
          <w:rFonts w:ascii="Times New Roman" w:hAnsi="Times New Roman"/>
          <w:sz w:val="24"/>
        </w:rPr>
        <w:t>Khoo Seok Wan explains the process and aims of selection. He starts with an apology for the delay of the selection, claiming that there were three difficulties he had to face. First, it took a long time for him to collect the pieces from his friends, because they came freely for the purpose of recreation and might finish their works at different time. Second, he had to set the standard of selection</w:t>
      </w:r>
      <w:r>
        <w:rPr>
          <w:rFonts w:ascii="Times New Roman" w:hAnsi="Times New Roman" w:eastAsia="Times New Roman" w:cs="Times New Roman"/>
          <w:sz w:val="24"/>
          <w:szCs w:val="24"/>
        </w:rPr>
        <w:t xml:space="preserve"> carefully</w:t>
      </w:r>
      <w:r>
        <w:rPr>
          <w:rFonts w:ascii="Times New Roman" w:hAnsi="Times New Roman"/>
          <w:sz w:val="24"/>
        </w:rPr>
        <w:t>, whether it should be relaxed, stringent, harsh or indiscriminate (</w:t>
      </w:r>
      <w:r>
        <w:rPr>
          <w:rFonts w:ascii="Times New Roman" w:hAnsi="Times New Roman"/>
          <w:i/>
          <w:sz w:val="24"/>
        </w:rPr>
        <w:t xml:space="preserve">kuan, yan, ke, lan </w:t>
      </w:r>
      <w:r>
        <w:rPr>
          <w:rFonts w:hint="eastAsia" w:ascii="Times New Roman" w:hAnsi="Times New Roman"/>
          <w:sz w:val="24"/>
        </w:rPr>
        <w:t>寛嚴苛濫</w:t>
      </w:r>
      <w:r>
        <w:rPr>
          <w:rFonts w:ascii="Times New Roman" w:hAnsi="Times New Roman"/>
          <w:sz w:val="24"/>
        </w:rPr>
        <w:t xml:space="preserve">), since his friends all counted on him for the task. Third, he needed to distinguish local poets from visitors, and </w:t>
      </w:r>
      <w:r>
        <w:rPr>
          <w:rFonts w:ascii="Times New Roman" w:hAnsi="Times New Roman" w:eastAsia="Gungsuh" w:cs="Times New Roman"/>
          <w:sz w:val="24"/>
          <w:szCs w:val="24"/>
        </w:rPr>
        <w:t>ma</w:t>
      </w:r>
      <w:r>
        <w:rPr>
          <w:rFonts w:ascii="Times New Roman" w:hAnsi="Times New Roman" w:eastAsia="Times New Roman" w:cs="Times New Roman"/>
          <w:sz w:val="24"/>
          <w:szCs w:val="24"/>
        </w:rPr>
        <w:t>ke</w:t>
      </w:r>
      <w:r>
        <w:rPr>
          <w:rFonts w:ascii="Times New Roman" w:hAnsi="Times New Roman"/>
          <w:sz w:val="24"/>
        </w:rPr>
        <w:t xml:space="preserve"> sure that their own works were excellent, like securing the fence (</w:t>
      </w:r>
      <w:r>
        <w:rPr>
          <w:rFonts w:ascii="Times New Roman" w:hAnsi="Times New Roman"/>
          <w:i/>
          <w:sz w:val="24"/>
        </w:rPr>
        <w:t xml:space="preserve">zigu fanli </w:t>
      </w:r>
      <w:r>
        <w:rPr>
          <w:rFonts w:hint="eastAsia" w:ascii="Times New Roman" w:hAnsi="Times New Roman"/>
          <w:sz w:val="24"/>
        </w:rPr>
        <w:t>自固藩籬</w:t>
      </w:r>
      <w:r>
        <w:rPr>
          <w:rFonts w:ascii="Times New Roman" w:hAnsi="Times New Roman"/>
          <w:sz w:val="24"/>
        </w:rPr>
        <w:t xml:space="preserve">), so that they would not be ridiculed in the future. However, he also </w:t>
      </w:r>
      <w:r>
        <w:rPr>
          <w:rFonts w:ascii="Times New Roman" w:hAnsi="Times New Roman" w:eastAsia="Gungsuh" w:cs="Times New Roman"/>
          <w:sz w:val="24"/>
          <w:szCs w:val="24"/>
        </w:rPr>
        <w:t>p</w:t>
      </w:r>
      <w:r>
        <w:rPr>
          <w:rFonts w:ascii="Times New Roman" w:hAnsi="Times New Roman" w:eastAsia="Times New Roman" w:cs="Times New Roman"/>
          <w:sz w:val="24"/>
          <w:szCs w:val="24"/>
        </w:rPr>
        <w:t>roposed</w:t>
      </w:r>
      <w:r>
        <w:rPr>
          <w:rFonts w:ascii="Times New Roman" w:hAnsi="Times New Roman"/>
          <w:sz w:val="24"/>
        </w:rPr>
        <w:t xml:space="preserve"> three reasons that the project could not be postponed. </w:t>
      </w:r>
      <w:r>
        <w:rPr>
          <w:rFonts w:ascii="Times New Roman" w:hAnsi="Times New Roman" w:eastAsia="Times New Roman" w:cs="Times New Roman"/>
          <w:sz w:val="24"/>
          <w:szCs w:val="24"/>
        </w:rPr>
        <w:t>Firstly</w:t>
      </w:r>
      <w:r>
        <w:rPr>
          <w:rFonts w:ascii="Times New Roman" w:hAnsi="Times New Roman"/>
          <w:sz w:val="24"/>
        </w:rPr>
        <w:t>, many of the authors had left Singapore. Without the poetry collection compiled, there would be no record of their “wonderful gatherings.” Secondly, if he failed to accomplish the task, he could not repay the kindness of the many sponsors who ardently supported the project. Lastly, there were a large number of poems published in various newspapers in response to Tanshe’s poetry assignments, but their quality varied. Thus a poetry collection would preserve the “true face” of the society.</w:t>
      </w:r>
      <w:r>
        <w:rPr>
          <w:rStyle w:val="17"/>
          <w:rFonts w:ascii="Times New Roman" w:hAnsi="Times New Roman"/>
          <w:sz w:val="24"/>
        </w:rPr>
        <w:footnoteReference w:id="40"/>
      </w:r>
      <w:r>
        <w:rPr>
          <w:rFonts w:ascii="Times New Roman" w:hAnsi="Times New Roman"/>
          <w:sz w:val="24"/>
        </w:rPr>
        <w:t xml:space="preserve"> Obviously, for Khoo there was still a difference between insiders and outsiders, although he was pleased with the impact that the Tanshe had exerted in Nanyang. </w:t>
      </w:r>
    </w:p>
    <w:p>
      <w:pPr>
        <w:ind w:firstLine="360"/>
        <w:rPr>
          <w:rFonts w:ascii="Times New Roman" w:hAnsi="Times New Roman"/>
          <w:sz w:val="24"/>
        </w:rPr>
      </w:pPr>
      <w:r>
        <w:rPr>
          <w:rFonts w:ascii="Times New Roman" w:hAnsi="Times New Roman"/>
          <w:sz w:val="24"/>
        </w:rPr>
        <w:t xml:space="preserve">Another </w:t>
      </w:r>
      <w:r>
        <w:rPr>
          <w:rFonts w:ascii="Times New Roman" w:hAnsi="Times New Roman" w:eastAsia="Times New Roman" w:cs="Times New Roman"/>
          <w:sz w:val="24"/>
          <w:szCs w:val="24"/>
        </w:rPr>
        <w:t>aspect</w:t>
      </w:r>
      <w:r>
        <w:rPr>
          <w:rFonts w:ascii="Times New Roman" w:hAnsi="Times New Roman"/>
          <w:sz w:val="24"/>
        </w:rPr>
        <w:t xml:space="preserve"> that set the Tanshe apart from other poetry societies was </w:t>
      </w:r>
      <w:r>
        <w:rPr>
          <w:rFonts w:ascii="Times New Roman" w:hAnsi="Times New Roman" w:eastAsia="Times New Roman" w:cs="Times New Roman"/>
          <w:sz w:val="24"/>
          <w:szCs w:val="24"/>
        </w:rPr>
        <w:t>its</w:t>
      </w:r>
      <w:r>
        <w:rPr>
          <w:rFonts w:ascii="Times New Roman" w:hAnsi="Times New Roman"/>
          <w:sz w:val="24"/>
        </w:rPr>
        <w:t xml:space="preserve"> quite strong Buddhist characteristics. From its poetry assignments, one can find titles such as “Praising the Buddha,” “Lotus Flowers” and “On the Painting of the Buddha Lotus.”</w:t>
      </w:r>
      <w:r>
        <w:rPr>
          <w:rStyle w:val="17"/>
          <w:rFonts w:ascii="Times New Roman" w:hAnsi="Times New Roman"/>
          <w:sz w:val="24"/>
        </w:rPr>
        <w:footnoteReference w:id="41"/>
      </w:r>
      <w:r>
        <w:rPr>
          <w:rFonts w:ascii="Times New Roman" w:hAnsi="Times New Roman"/>
          <w:sz w:val="24"/>
        </w:rPr>
        <w:t xml:space="preserve"> (See Table 1 for the complete list of titles) Initiated by Rui Yu, the name of the society may also have </w:t>
      </w:r>
      <w:r>
        <w:rPr>
          <w:rFonts w:ascii="Times New Roman" w:hAnsi="Times New Roman" w:eastAsia="Times New Roman" w:cs="Times New Roman"/>
          <w:sz w:val="24"/>
          <w:szCs w:val="24"/>
        </w:rPr>
        <w:t xml:space="preserve">had </w:t>
      </w:r>
      <w:r>
        <w:rPr>
          <w:rFonts w:ascii="Times New Roman" w:hAnsi="Times New Roman"/>
          <w:sz w:val="24"/>
        </w:rPr>
        <w:t xml:space="preserve">Buddhist </w:t>
      </w:r>
      <w:r>
        <w:rPr>
          <w:rFonts w:ascii="Times New Roman" w:hAnsi="Times New Roman" w:eastAsia="Times New Roman" w:cs="Times New Roman"/>
          <w:sz w:val="24"/>
          <w:szCs w:val="24"/>
        </w:rPr>
        <w:t>implications</w:t>
      </w:r>
      <w:r>
        <w:rPr>
          <w:rFonts w:ascii="Times New Roman" w:hAnsi="Times New Roman"/>
          <w:sz w:val="24"/>
        </w:rPr>
        <w:t xml:space="preserve">, given that the word </w:t>
      </w:r>
      <w:r>
        <w:rPr>
          <w:rFonts w:ascii="Times New Roman" w:hAnsi="Times New Roman"/>
          <w:i/>
          <w:sz w:val="24"/>
        </w:rPr>
        <w:t xml:space="preserve">tan </w:t>
      </w:r>
      <w:r>
        <w:rPr>
          <w:rFonts w:ascii="Times New Roman" w:hAnsi="Times New Roman"/>
          <w:sz w:val="24"/>
        </w:rPr>
        <w:t xml:space="preserve">(sandalwood) is a short form of </w:t>
      </w:r>
      <w:r>
        <w:rPr>
          <w:rFonts w:ascii="Times New Roman" w:hAnsi="Times New Roman" w:eastAsia="Times New Roman" w:cs="Times New Roman"/>
          <w:color w:val="000000"/>
          <w:sz w:val="24"/>
          <w:szCs w:val="24"/>
        </w:rPr>
        <w:t xml:space="preserve">dāna 檀那, which in Buddhism means to offer, to donate or to bestow. In the Chinese language, dāna is usually translated as </w:t>
      </w:r>
      <w:r>
        <w:rPr>
          <w:rFonts w:ascii="Times New Roman" w:hAnsi="Times New Roman" w:eastAsia="Times New Roman" w:cs="Times New Roman"/>
          <w:i/>
          <w:color w:val="000000"/>
          <w:sz w:val="24"/>
          <w:szCs w:val="24"/>
        </w:rPr>
        <w:t xml:space="preserve">bushi </w:t>
      </w:r>
      <w:r>
        <w:rPr>
          <w:rFonts w:hint="eastAsia" w:ascii="Times New Roman" w:hAnsi="Times New Roman"/>
          <w:color w:val="000000"/>
          <w:sz w:val="24"/>
        </w:rPr>
        <w:t>布施</w:t>
      </w:r>
      <w:r>
        <w:rPr>
          <w:rFonts w:ascii="Times New Roman" w:hAnsi="Times New Roman"/>
          <w:color w:val="000000"/>
          <w:sz w:val="24"/>
        </w:rPr>
        <w:t xml:space="preserve">, meaning to spread the Dharma to others. The </w:t>
      </w:r>
      <w:r>
        <w:rPr>
          <w:rFonts w:ascii="Times New Roman" w:hAnsi="Times New Roman"/>
          <w:sz w:val="24"/>
        </w:rPr>
        <w:t xml:space="preserve">sandalwood is also nicknamed the Bodhi tree, and incense materials made with sandalwood are commonly used in Buddhist worship, meditation and ceremony. As for the members’ religious background, besides Rui Yu the poet-monk, Khoo Seok Wan, Chen Yuxian, Kang Yanqiu </w:t>
      </w:r>
      <w:r>
        <w:rPr>
          <w:rFonts w:hint="eastAsia" w:ascii="Times New Roman" w:hAnsi="Times New Roman"/>
          <w:sz w:val="24"/>
        </w:rPr>
        <w:t>康研秋</w:t>
      </w:r>
      <w:r>
        <w:rPr>
          <w:rFonts w:ascii="Times New Roman" w:hAnsi="Times New Roman"/>
          <w:sz w:val="24"/>
        </w:rPr>
        <w:t xml:space="preserve"> (?-1927), Chen Qi </w:t>
      </w:r>
      <w:r>
        <w:rPr>
          <w:rFonts w:hint="eastAsia" w:ascii="Times New Roman" w:hAnsi="Times New Roman"/>
          <w:sz w:val="24"/>
        </w:rPr>
        <w:t>陳頎</w:t>
      </w:r>
      <w:r>
        <w:rPr>
          <w:rFonts w:ascii="Times New Roman" w:hAnsi="Times New Roman"/>
          <w:sz w:val="24"/>
        </w:rPr>
        <w:t xml:space="preserve"> (1872?-1932), Li Peh Khai </w:t>
      </w:r>
      <w:r>
        <w:rPr>
          <w:rFonts w:hint="eastAsia" w:ascii="Times New Roman" w:hAnsi="Times New Roman"/>
          <w:sz w:val="24"/>
        </w:rPr>
        <w:t>黎伯概</w:t>
      </w:r>
      <w:r>
        <w:rPr>
          <w:rFonts w:ascii="Times New Roman" w:hAnsi="Times New Roman"/>
          <w:sz w:val="24"/>
        </w:rPr>
        <w:t xml:space="preserve"> (1872-1943) and Li Hua </w:t>
      </w:r>
      <w:r>
        <w:rPr>
          <w:rFonts w:hint="eastAsia" w:ascii="Times New Roman" w:hAnsi="Times New Roman"/>
          <w:sz w:val="24"/>
        </w:rPr>
        <w:t>李華</w:t>
      </w:r>
      <w:r>
        <w:rPr>
          <w:rFonts w:ascii="Times New Roman" w:hAnsi="Times New Roman"/>
          <w:sz w:val="24"/>
        </w:rPr>
        <w:t xml:space="preserve"> were known to be lay Buddhists. In other words, poetry was again a medium for community construction. This time it combined people with not only literary but also religious interests. </w:t>
      </w:r>
    </w:p>
    <w:p>
      <w:pPr>
        <w:ind w:firstLine="360"/>
        <w:rPr>
          <w:rFonts w:ascii="Times New Roman" w:hAnsi="Times New Roman"/>
          <w:sz w:val="24"/>
        </w:rPr>
      </w:pPr>
      <w:r>
        <w:rPr>
          <w:rFonts w:ascii="Times New Roman" w:hAnsi="Times New Roman"/>
          <w:sz w:val="24"/>
        </w:rPr>
        <w:t>The Tanshe members were from different walks of life, including journalists, teachers, physicians,</w:t>
      </w:r>
      <w:r>
        <w:rPr>
          <w:rStyle w:val="17"/>
          <w:rFonts w:ascii="Times New Roman" w:hAnsi="Times New Roman"/>
          <w:sz w:val="24"/>
        </w:rPr>
        <w:footnoteReference w:id="42"/>
      </w:r>
      <w:r>
        <w:rPr>
          <w:rFonts w:ascii="Times New Roman" w:hAnsi="Times New Roman"/>
          <w:sz w:val="24"/>
        </w:rPr>
        <w:t xml:space="preserve"> businessmen, artists and a monk, a phenomenon common to overseas poetry societies past and present.</w:t>
      </w:r>
      <w:r>
        <w:rPr>
          <w:rStyle w:val="17"/>
          <w:rFonts w:ascii="Times New Roman" w:hAnsi="Times New Roman"/>
          <w:sz w:val="24"/>
        </w:rPr>
        <w:footnoteReference w:id="43"/>
      </w:r>
      <w:r>
        <w:rPr>
          <w:rFonts w:ascii="Times New Roman" w:hAnsi="Times New Roman"/>
          <w:sz w:val="24"/>
        </w:rPr>
        <w:t xml:space="preserve"> Unlike their counterparts in China, which </w:t>
      </w:r>
      <w:r>
        <w:rPr>
          <w:rFonts w:ascii="Times New Roman" w:hAnsi="Times New Roman" w:eastAsia="Times New Roman" w:cs="Times New Roman"/>
          <w:sz w:val="24"/>
          <w:szCs w:val="24"/>
        </w:rPr>
        <w:t>recruited members more easily</w:t>
      </w:r>
      <w:r>
        <w:rPr>
          <w:rFonts w:ascii="Times New Roman" w:hAnsi="Times New Roman"/>
          <w:sz w:val="24"/>
        </w:rPr>
        <w:t xml:space="preserve"> from similar social backgrounds during the Republican era</w:t>
      </w:r>
      <w:r>
        <w:rPr>
          <w:rFonts w:ascii="Times New Roman" w:hAnsi="Times New Roman" w:eastAsia="Times New Roman" w:cs="Times New Roman"/>
          <w:sz w:val="24"/>
          <w:szCs w:val="24"/>
        </w:rPr>
        <w:t>--</w:t>
      </w:r>
      <w:r>
        <w:rPr>
          <w:rFonts w:ascii="Times New Roman" w:hAnsi="Times New Roman"/>
          <w:sz w:val="24"/>
        </w:rPr>
        <w:t>such as Qing loyalists, local elites, journalists, or teachers and students</w:t>
      </w:r>
      <w:r>
        <w:rPr>
          <w:rStyle w:val="17"/>
          <w:rFonts w:ascii="Times New Roman" w:hAnsi="Times New Roman"/>
          <w:sz w:val="24"/>
        </w:rPr>
        <w:footnoteReference w:id="44"/>
      </w:r>
      <w:r>
        <w:rPr>
          <w:rFonts w:ascii="Times New Roman" w:hAnsi="Times New Roman"/>
          <w:sz w:val="24"/>
        </w:rPr>
        <w:t xml:space="preserve"> </w:t>
      </w:r>
      <w:r>
        <w:rPr>
          <w:rFonts w:ascii="Times New Roman" w:hAnsi="Times New Roman" w:eastAsia="Times New Roman" w:cs="Times New Roman"/>
          <w:sz w:val="24"/>
          <w:szCs w:val="24"/>
        </w:rPr>
        <w:t>--</w:t>
      </w:r>
      <w:r>
        <w:rPr>
          <w:rFonts w:ascii="Times New Roman" w:hAnsi="Times New Roman"/>
          <w:sz w:val="24"/>
        </w:rPr>
        <w:t xml:space="preserve">overseas poetry societies tended to welcome all sorts of people, as the number of interested participants was relatively smaller. By the same token, the places of origin of the Tanshe members were also quite varied, with most of them from Fujian (24), while others from Canton (6 from Teochew and 2 from Hakka), Jiangsu (3) and Sichuan (1). This proportion was also similar to the population ratio of the Chinese dialect groups of Singapore at that time. Table 2 is a poets’ list of the </w:t>
      </w:r>
      <w:r>
        <w:rPr>
          <w:rFonts w:ascii="Times New Roman" w:hAnsi="Times New Roman"/>
          <w:i/>
          <w:sz w:val="24"/>
        </w:rPr>
        <w:t>Tanxie shiji</w:t>
      </w:r>
      <w:r>
        <w:rPr>
          <w:rFonts w:ascii="Times New Roman" w:hAnsi="Times New Roman"/>
          <w:sz w:val="24"/>
        </w:rPr>
        <w:t xml:space="preserve">, showing their occupations, places of origin and number of works. From the list one can see that, among the forty-three poets, only eleven of them (including Khoo Seok Wan and Ven. Rui Yu) had more than ten pieces being selected into the collection, and twenty-three had fewer than five pieces. These figures in effect show which members were more active or seen as better writers in the eyes of Khoo Seok Wan than others, although they might have larger number of poems published in newspapers. According to Khoo, at least ten of them had left Singapore before the publication of the </w:t>
      </w:r>
      <w:r>
        <w:rPr>
          <w:rFonts w:ascii="Times New Roman" w:hAnsi="Times New Roman"/>
          <w:i/>
          <w:sz w:val="24"/>
        </w:rPr>
        <w:t xml:space="preserve">Tanxie shijii. </w:t>
      </w:r>
      <w:r>
        <w:rPr>
          <w:rFonts w:ascii="Times New Roman" w:hAnsi="Times New Roman"/>
          <w:sz w:val="24"/>
        </w:rPr>
        <w:t>Some returned to China, others moved to elsewhere.</w:t>
      </w:r>
      <w:r>
        <w:rPr>
          <w:rStyle w:val="17"/>
          <w:rFonts w:ascii="Times New Roman" w:hAnsi="Times New Roman"/>
          <w:sz w:val="24"/>
        </w:rPr>
        <w:footnoteReference w:id="45"/>
      </w:r>
      <w:r>
        <w:rPr>
          <w:rFonts w:ascii="Times New Roman" w:hAnsi="Times New Roman"/>
          <w:sz w:val="24"/>
        </w:rPr>
        <w:t xml:space="preserve"> Their departures revealed once again the frequent relocation of the Chinese immigrants. Many of them </w:t>
      </w:r>
      <w:r>
        <w:rPr>
          <w:rFonts w:ascii="Times New Roman" w:hAnsi="Times New Roman" w:eastAsia="Times New Roman" w:cs="Times New Roman"/>
          <w:sz w:val="24"/>
          <w:szCs w:val="24"/>
        </w:rPr>
        <w:t>had indeterminate</w:t>
      </w:r>
      <w:r>
        <w:rPr>
          <w:rFonts w:ascii="Times New Roman" w:hAnsi="Times New Roman"/>
          <w:sz w:val="24"/>
        </w:rPr>
        <w:t xml:space="preserve"> hometowns or social backgrounds.  </w:t>
      </w:r>
    </w:p>
    <w:p>
      <w:pPr>
        <w:ind w:firstLine="360"/>
        <w:rPr>
          <w:rFonts w:ascii="Times New Roman" w:hAnsi="Times New Roman"/>
          <w:sz w:val="24"/>
          <w:lang w:val="en-SG"/>
        </w:rPr>
      </w:pPr>
      <w:r>
        <w:rPr>
          <w:rFonts w:ascii="Times New Roman" w:hAnsi="Times New Roman"/>
          <w:sz w:val="24"/>
        </w:rPr>
        <w:t xml:space="preserve">Other than Khoo Seok Wan, several members also published their own individual poetry collections. These include Rui Yu, Chen Qi </w:t>
      </w:r>
      <w:r>
        <w:rPr>
          <w:rFonts w:hint="eastAsia" w:ascii="Times New Roman" w:hAnsi="Times New Roman"/>
          <w:sz w:val="24"/>
        </w:rPr>
        <w:t>陳頎</w:t>
      </w:r>
      <w:r>
        <w:rPr>
          <w:rFonts w:ascii="Times New Roman" w:hAnsi="Times New Roman"/>
          <w:sz w:val="24"/>
        </w:rPr>
        <w:t xml:space="preserve"> (ca.1872-1932), Hong Junqing </w:t>
      </w:r>
      <w:r>
        <w:rPr>
          <w:rFonts w:hint="eastAsia" w:ascii="Times New Roman" w:hAnsi="Times New Roman"/>
          <w:sz w:val="24"/>
        </w:rPr>
        <w:t>洪俊清</w:t>
      </w:r>
      <w:r>
        <w:rPr>
          <w:rFonts w:ascii="Times New Roman" w:hAnsi="Times New Roman"/>
          <w:sz w:val="24"/>
        </w:rPr>
        <w:t xml:space="preserve">(Jinghu </w:t>
      </w:r>
      <w:r>
        <w:rPr>
          <w:rFonts w:hint="eastAsia" w:ascii="Times New Roman" w:hAnsi="Times New Roman"/>
          <w:sz w:val="24"/>
        </w:rPr>
        <w:t>鏡湖</w:t>
      </w:r>
      <w:r>
        <w:rPr>
          <w:rFonts w:ascii="Times New Roman" w:hAnsi="Times New Roman"/>
          <w:sz w:val="24"/>
        </w:rPr>
        <w:t xml:space="preserve">, 1878-1964), Li Peh Khai, Shi Zugao </w:t>
      </w:r>
      <w:r>
        <w:rPr>
          <w:rFonts w:hint="eastAsia" w:ascii="Times New Roman" w:hAnsi="Times New Roman"/>
          <w:sz w:val="24"/>
        </w:rPr>
        <w:t>施祖皋</w:t>
      </w:r>
      <w:r>
        <w:rPr>
          <w:rFonts w:ascii="Times New Roman" w:hAnsi="Times New Roman"/>
          <w:sz w:val="24"/>
        </w:rPr>
        <w:t xml:space="preserve"> (Bomo </w:t>
      </w:r>
      <w:r>
        <w:rPr>
          <w:rFonts w:hint="eastAsia" w:ascii="Times New Roman" w:hAnsi="Times New Roman"/>
          <w:sz w:val="24"/>
        </w:rPr>
        <w:t>伯謨</w:t>
      </w:r>
      <w:r>
        <w:rPr>
          <w:rFonts w:ascii="Times New Roman" w:hAnsi="Times New Roman"/>
          <w:sz w:val="24"/>
        </w:rPr>
        <w:t xml:space="preserve">, 1881-1940) and Sun Shinan </w:t>
      </w:r>
      <w:r>
        <w:rPr>
          <w:rFonts w:hint="eastAsia" w:ascii="Times New Roman" w:hAnsi="Times New Roman"/>
          <w:sz w:val="24"/>
        </w:rPr>
        <w:t>孫世南</w:t>
      </w:r>
      <w:r>
        <w:rPr>
          <w:rFonts w:ascii="Times New Roman" w:hAnsi="Times New Roman"/>
          <w:sz w:val="24"/>
        </w:rPr>
        <w:t xml:space="preserve"> (ca. 1896-1982), They can be seen as the backbones of the Tanshe, or were more fortunate than others because they had sponsors or descendants to help them publish their works.</w:t>
      </w:r>
      <w:r>
        <w:rPr>
          <w:rStyle w:val="17"/>
          <w:rFonts w:ascii="Times New Roman" w:hAnsi="Times New Roman"/>
          <w:sz w:val="24"/>
        </w:rPr>
        <w:footnoteReference w:id="46"/>
      </w:r>
      <w:r>
        <w:rPr>
          <w:rFonts w:ascii="Times New Roman" w:hAnsi="Times New Roman"/>
          <w:sz w:val="24"/>
        </w:rPr>
        <w:t xml:space="preserve"> While Li Tiemin </w:t>
      </w:r>
      <w:r>
        <w:rPr>
          <w:rFonts w:hint="eastAsia" w:ascii="Times New Roman" w:hAnsi="Times New Roman"/>
          <w:sz w:val="24"/>
        </w:rPr>
        <w:t>李鐵民</w:t>
      </w:r>
      <w:r>
        <w:rPr>
          <w:rFonts w:ascii="Times New Roman" w:hAnsi="Times New Roman"/>
          <w:sz w:val="24"/>
        </w:rPr>
        <w:t xml:space="preserve"> (1898-1956) and Zhang Shu’nai </w:t>
      </w:r>
      <w:r>
        <w:rPr>
          <w:rFonts w:hint="eastAsia" w:ascii="Times New Roman" w:hAnsi="Times New Roman"/>
          <w:sz w:val="24"/>
        </w:rPr>
        <w:t>張叔耐</w:t>
      </w:r>
      <w:r>
        <w:rPr>
          <w:rFonts w:ascii="Times New Roman" w:hAnsi="Times New Roman"/>
          <w:sz w:val="24"/>
        </w:rPr>
        <w:t xml:space="preserve"> (ca.1895-1939</w:t>
      </w:r>
      <w:r>
        <w:rPr>
          <w:rFonts w:ascii="Times New Roman" w:hAnsi="Times New Roman" w:eastAsia="Gungsuh" w:cs="Times New Roman"/>
          <w:sz w:val="24"/>
          <w:szCs w:val="24"/>
        </w:rPr>
        <w:t>)</w:t>
      </w:r>
      <w:r>
        <w:rPr>
          <w:rFonts w:ascii="Times New Roman" w:hAnsi="Times New Roman" w:cs="Times New Roman"/>
          <w:sz w:val="24"/>
        </w:rPr>
        <w:t xml:space="preserve"> </w:t>
      </w:r>
      <w:r>
        <w:rPr>
          <w:rFonts w:ascii="Times New Roman" w:hAnsi="Times New Roman"/>
          <w:sz w:val="24"/>
        </w:rPr>
        <w:t xml:space="preserve">did not pass down their poetry collections, </w:t>
      </w:r>
      <w:r>
        <w:rPr>
          <w:rFonts w:ascii="Times New Roman" w:hAnsi="Times New Roman" w:eastAsia="Times New Roman" w:cs="Times New Roman"/>
          <w:sz w:val="24"/>
          <w:szCs w:val="24"/>
        </w:rPr>
        <w:t xml:space="preserve">they </w:t>
      </w:r>
      <w:r>
        <w:rPr>
          <w:rFonts w:ascii="Times New Roman" w:hAnsi="Times New Roman"/>
          <w:sz w:val="24"/>
        </w:rPr>
        <w:t>were influential journalists.</w:t>
      </w:r>
      <w:r>
        <w:rPr>
          <w:rStyle w:val="17"/>
          <w:rFonts w:ascii="Times New Roman" w:hAnsi="Times New Roman"/>
          <w:sz w:val="24"/>
        </w:rPr>
        <w:footnoteReference w:id="47"/>
      </w:r>
      <w:r>
        <w:rPr>
          <w:rFonts w:ascii="Times New Roman" w:hAnsi="Times New Roman"/>
          <w:sz w:val="24"/>
        </w:rPr>
        <w:t xml:space="preserve">  </w:t>
      </w:r>
    </w:p>
    <w:p>
      <w:pPr>
        <w:ind w:firstLine="360"/>
        <w:rPr>
          <w:rFonts w:ascii="Times New Roman" w:hAnsi="Times New Roman"/>
          <w:sz w:val="24"/>
          <w:lang w:val="en-SG"/>
        </w:rPr>
      </w:pPr>
      <w:r>
        <w:rPr>
          <w:rFonts w:ascii="Times New Roman" w:hAnsi="Times New Roman"/>
          <w:sz w:val="24"/>
        </w:rPr>
        <w:t xml:space="preserve">Rui Yu’s lay name was Huang Xingcun </w:t>
      </w:r>
      <w:r>
        <w:rPr>
          <w:rFonts w:hint="eastAsia" w:ascii="Times New Roman" w:hAnsi="Times New Roman"/>
          <w:sz w:val="24"/>
        </w:rPr>
        <w:t>黃杏村</w:t>
      </w:r>
      <w:r>
        <w:rPr>
          <w:rFonts w:ascii="Times New Roman" w:hAnsi="Times New Roman"/>
          <w:sz w:val="24"/>
        </w:rPr>
        <w:t xml:space="preserve">, style name Chi Chan </w:t>
      </w:r>
      <w:r>
        <w:rPr>
          <w:rFonts w:hint="eastAsia" w:ascii="Times New Roman" w:hAnsi="Times New Roman"/>
          <w:sz w:val="24"/>
        </w:rPr>
        <w:t>癡禪</w:t>
      </w:r>
      <w:r>
        <w:rPr>
          <w:rFonts w:ascii="Times New Roman" w:hAnsi="Times New Roman"/>
          <w:sz w:val="24"/>
        </w:rPr>
        <w:t xml:space="preserve"> (Foolish Chan). Formerly a </w:t>
      </w:r>
      <w:r>
        <w:rPr>
          <w:rFonts w:ascii="Times New Roman" w:hAnsi="Times New Roman"/>
          <w:i/>
          <w:sz w:val="24"/>
        </w:rPr>
        <w:t xml:space="preserve">xiucai </w:t>
      </w:r>
      <w:r>
        <w:rPr>
          <w:rFonts w:hint="eastAsia" w:ascii="Times New Roman" w:hAnsi="Times New Roman"/>
          <w:sz w:val="24"/>
        </w:rPr>
        <w:t>秀才</w:t>
      </w:r>
      <w:r>
        <w:rPr>
          <w:rFonts w:ascii="Times New Roman" w:hAnsi="Times New Roman"/>
          <w:sz w:val="24"/>
        </w:rPr>
        <w:t xml:space="preserve"> student who passed the imperial civil examination at the county level, at twenty years old he was ordained as a Buddhist monk at Longxi’s </w:t>
      </w:r>
      <w:r>
        <w:rPr>
          <w:rFonts w:hint="eastAsia" w:ascii="Times New Roman" w:hAnsi="Times New Roman"/>
          <w:sz w:val="24"/>
        </w:rPr>
        <w:t>龍溪</w:t>
      </w:r>
      <w:r>
        <w:rPr>
          <w:rFonts w:ascii="Times New Roman" w:hAnsi="Times New Roman"/>
          <w:sz w:val="24"/>
        </w:rPr>
        <w:t xml:space="preserve"> Southern Mountain Temple in Zhangzhou </w:t>
      </w:r>
      <w:r>
        <w:rPr>
          <w:rFonts w:hint="eastAsia" w:ascii="Times New Roman" w:hAnsi="Times New Roman"/>
          <w:sz w:val="24"/>
        </w:rPr>
        <w:t>漳州</w:t>
      </w:r>
      <w:r>
        <w:rPr>
          <w:rFonts w:ascii="Times New Roman" w:hAnsi="Times New Roman"/>
          <w:sz w:val="24"/>
        </w:rPr>
        <w:t xml:space="preserve">. Three years later he was appointed as instructor of the Bodhi Institute at Penang’s Kek Lok Si Temple </w:t>
      </w:r>
      <w:r>
        <w:rPr>
          <w:rFonts w:hint="eastAsia" w:ascii="Times New Roman" w:hAnsi="Times New Roman"/>
          <w:sz w:val="24"/>
        </w:rPr>
        <w:t>極樂寺</w:t>
      </w:r>
      <w:r>
        <w:rPr>
          <w:rFonts w:ascii="Times New Roman" w:hAnsi="Times New Roman"/>
          <w:sz w:val="24"/>
        </w:rPr>
        <w:t xml:space="preserve">. He returned to China in 1903 but soon came to Singapore and became the abbot of Hong San See </w:t>
      </w:r>
      <w:r>
        <w:rPr>
          <w:rFonts w:hint="eastAsia" w:ascii="Times New Roman" w:hAnsi="Times New Roman"/>
          <w:vanish/>
          <w:sz w:val="24"/>
          <w:lang w:eastAsia="zh-TW"/>
        </w:rPr>
        <w:t>O丑</w:t>
      </w:r>
      <w:r>
        <w:rPr>
          <w:rFonts w:ascii="Times New Roman" w:hAnsi="Times New Roman"/>
          <w:vanish/>
          <w:sz w:val="24"/>
          <w:lang w:eastAsia="zh-TW"/>
        </w:rPr>
        <w:t>Hon</w:t>
      </w:r>
      <w:r>
        <w:rPr>
          <w:rFonts w:hint="eastAsia" w:ascii="Times New Roman" w:hAnsi="Times New Roman"/>
          <w:vanish/>
          <w:sz w:val="24"/>
          <w:lang w:eastAsia="zh-TW"/>
        </w:rPr>
        <w:t>H</w:t>
      </w:r>
      <w:r>
        <w:rPr>
          <w:rFonts w:ascii="Times New Roman" w:hAnsi="Times New Roman"/>
          <w:vanish/>
          <w:sz w:val="24"/>
          <w:lang w:eastAsia="zh-TW"/>
        </w:rPr>
        <w:t>Hong</w:t>
      </w:r>
      <w:r>
        <w:rPr>
          <w:rFonts w:hint="eastAsia" w:ascii="Times New Roman" w:hAnsi="Times New Roman"/>
          <w:sz w:val="24"/>
        </w:rPr>
        <w:t>鳳山寺</w:t>
      </w:r>
      <w:r>
        <w:rPr>
          <w:rFonts w:ascii="Times New Roman" w:hAnsi="Times New Roman"/>
          <w:sz w:val="24"/>
        </w:rPr>
        <w:t xml:space="preserve"> (Phoenix Hill Monastery) for a short period. In 1905 Khoo Seok Wan solely sponsored the construction of the Seng Wong Beo </w:t>
      </w:r>
      <w:r>
        <w:rPr>
          <w:rFonts w:hint="eastAsia" w:ascii="Times New Roman" w:hAnsi="Times New Roman"/>
          <w:sz w:val="24"/>
        </w:rPr>
        <w:t>都城隍廟</w:t>
      </w:r>
      <w:r>
        <w:rPr>
          <w:rFonts w:ascii="Times New Roman" w:hAnsi="Times New Roman"/>
          <w:sz w:val="24"/>
        </w:rPr>
        <w:t xml:space="preserve">, or the City God Temple, for Rui Yu to reside </w:t>
      </w:r>
      <w:r>
        <w:rPr>
          <w:rFonts w:ascii="Times New Roman" w:hAnsi="Times New Roman" w:eastAsia="Gungsuh" w:cs="Times New Roman"/>
          <w:sz w:val="24"/>
          <w:szCs w:val="24"/>
        </w:rPr>
        <w:t>in</w:t>
      </w:r>
      <w:r>
        <w:rPr>
          <w:rFonts w:ascii="Gungsuh" w:hAnsi="Gungsuh" w:eastAsia="Gungsuh" w:cs="Gungsuh"/>
          <w:sz w:val="24"/>
          <w:szCs w:val="24"/>
        </w:rPr>
        <w:t xml:space="preserve"> </w:t>
      </w:r>
      <w:r>
        <w:rPr>
          <w:rFonts w:ascii="Times New Roman" w:hAnsi="Times New Roman"/>
          <w:sz w:val="24"/>
        </w:rPr>
        <w:t xml:space="preserve">and conduct religious practices. Playing a key role in the Tanshe, Rui Yu’s poetry won him some fame before ordination. In his preface to Rui Yu’s poetry collection, Khoo compares him to two poet-monks. One was Bao Fa </w:t>
      </w:r>
      <w:r>
        <w:rPr>
          <w:rFonts w:hint="eastAsia" w:ascii="Times New Roman" w:hAnsi="Times New Roman"/>
          <w:sz w:val="24"/>
        </w:rPr>
        <w:t>寶筏</w:t>
      </w:r>
      <w:r>
        <w:rPr>
          <w:rFonts w:ascii="Times New Roman" w:hAnsi="Times New Roman"/>
          <w:sz w:val="24"/>
        </w:rPr>
        <w:t xml:space="preserve"> in Guangzhou’s Haichuang Si </w:t>
      </w:r>
      <w:r>
        <w:rPr>
          <w:rFonts w:hint="eastAsia" w:ascii="Times New Roman" w:hAnsi="Times New Roman"/>
          <w:sz w:val="24"/>
        </w:rPr>
        <w:t>海幢寺</w:t>
      </w:r>
      <w:r>
        <w:rPr>
          <w:rFonts w:ascii="Times New Roman" w:hAnsi="Times New Roman"/>
          <w:sz w:val="24"/>
        </w:rPr>
        <w:t xml:space="preserve"> (Ocean Stone Pillar Monastery), the other Ji Chan </w:t>
      </w:r>
      <w:r>
        <w:rPr>
          <w:rFonts w:hint="eastAsia" w:ascii="Times New Roman" w:hAnsi="Times New Roman"/>
          <w:sz w:val="24"/>
        </w:rPr>
        <w:t>寄禪</w:t>
      </w:r>
      <w:r>
        <w:rPr>
          <w:rFonts w:ascii="Times New Roman" w:hAnsi="Times New Roman"/>
          <w:sz w:val="24"/>
        </w:rPr>
        <w:t xml:space="preserve"> in Hunan’s Mount Heng Monastery</w:t>
      </w:r>
      <w:r>
        <w:rPr>
          <w:rFonts w:hint="eastAsia" w:ascii="Times New Roman" w:hAnsi="Times New Roman"/>
          <w:sz w:val="24"/>
        </w:rPr>
        <w:t>衡嶽寺</w:t>
      </w:r>
      <w:r>
        <w:rPr>
          <w:rFonts w:ascii="Times New Roman" w:hAnsi="Times New Roman"/>
          <w:sz w:val="24"/>
        </w:rPr>
        <w:t xml:space="preserve">. He </w:t>
      </w:r>
      <w:r>
        <w:rPr>
          <w:rFonts w:ascii="Times New Roman" w:hAnsi="Times New Roman" w:eastAsia="Gungsuh" w:cs="Times New Roman"/>
          <w:sz w:val="24"/>
          <w:szCs w:val="24"/>
        </w:rPr>
        <w:t>consider</w:t>
      </w:r>
      <w:r>
        <w:rPr>
          <w:rFonts w:ascii="Times New Roman" w:hAnsi="Times New Roman" w:eastAsia="Times New Roman" w:cs="Times New Roman"/>
          <w:sz w:val="24"/>
          <w:szCs w:val="24"/>
        </w:rPr>
        <w:t>ed</w:t>
      </w:r>
      <w:r>
        <w:rPr>
          <w:rFonts w:ascii="Times New Roman" w:hAnsi="Times New Roman"/>
          <w:sz w:val="24"/>
        </w:rPr>
        <w:t xml:space="preserve"> them the most magnificent poet-monks he knew in recent years, </w:t>
      </w:r>
      <w:r>
        <w:rPr>
          <w:rFonts w:ascii="Times New Roman" w:hAnsi="Times New Roman" w:eastAsia="Times New Roman" w:cs="Times New Roman"/>
          <w:sz w:val="24"/>
          <w:szCs w:val="24"/>
        </w:rPr>
        <w:t>with</w:t>
      </w:r>
      <w:r>
        <w:rPr>
          <w:rFonts w:ascii="Times New Roman" w:hAnsi="Times New Roman"/>
          <w:sz w:val="24"/>
        </w:rPr>
        <w:t xml:space="preserve"> Rui Yu </w:t>
      </w:r>
      <w:r>
        <w:rPr>
          <w:rFonts w:ascii="Times New Roman" w:hAnsi="Times New Roman" w:eastAsia="Times New Roman" w:cs="Times New Roman"/>
          <w:sz w:val="24"/>
          <w:szCs w:val="24"/>
        </w:rPr>
        <w:t>to</w:t>
      </w:r>
      <w:r>
        <w:rPr>
          <w:rFonts w:ascii="Times New Roman" w:hAnsi="Times New Roman"/>
          <w:sz w:val="24"/>
        </w:rPr>
        <w:t xml:space="preserve"> be counted as the third.</w:t>
      </w:r>
      <w:r>
        <w:rPr>
          <w:rStyle w:val="17"/>
          <w:rFonts w:ascii="Times New Roman" w:hAnsi="Times New Roman"/>
          <w:sz w:val="24"/>
        </w:rPr>
        <w:footnoteReference w:id="48"/>
      </w:r>
    </w:p>
    <w:p>
      <w:pPr>
        <w:ind w:firstLine="360"/>
        <w:rPr>
          <w:rFonts w:ascii="Times New Roman" w:hAnsi="Times New Roman"/>
          <w:sz w:val="24"/>
          <w:lang w:val="en-SG"/>
        </w:rPr>
      </w:pPr>
      <w:r>
        <w:rPr>
          <w:rFonts w:ascii="Times New Roman" w:hAnsi="Times New Roman"/>
          <w:sz w:val="24"/>
        </w:rPr>
        <w:t xml:space="preserve">Chen Qi, style name Zizhong </w:t>
      </w:r>
      <w:r>
        <w:rPr>
          <w:rFonts w:hint="eastAsia" w:ascii="Times New Roman" w:hAnsi="Times New Roman"/>
          <w:sz w:val="24"/>
        </w:rPr>
        <w:t>梓仲</w:t>
      </w:r>
      <w:r>
        <w:rPr>
          <w:rFonts w:ascii="Times New Roman" w:hAnsi="Times New Roman"/>
          <w:sz w:val="24"/>
        </w:rPr>
        <w:t xml:space="preserve">, was a medical doctor skilled at both poetry writing and calligraphy. He joined the Tanshe with his son-in-law Sun Shinan </w:t>
      </w:r>
      <w:r>
        <w:rPr>
          <w:rFonts w:hint="eastAsia" w:ascii="Times New Roman" w:hAnsi="Times New Roman"/>
          <w:sz w:val="24"/>
        </w:rPr>
        <w:t>孫世南</w:t>
      </w:r>
      <w:r>
        <w:rPr>
          <w:rFonts w:ascii="Times New Roman" w:hAnsi="Times New Roman"/>
          <w:sz w:val="24"/>
        </w:rPr>
        <w:t xml:space="preserve"> (ca. 1896-1982), who belonged to the</w:t>
      </w:r>
      <w:r>
        <w:rPr>
          <w:rFonts w:ascii="Times New Roman" w:hAnsi="Times New Roman" w:eastAsia="Times New Roman" w:cs="Times New Roman"/>
          <w:sz w:val="24"/>
          <w:szCs w:val="24"/>
        </w:rPr>
        <w:t xml:space="preserve"> society’s </w:t>
      </w:r>
      <w:r>
        <w:rPr>
          <w:rFonts w:ascii="Times New Roman" w:hAnsi="Times New Roman"/>
          <w:sz w:val="24"/>
        </w:rPr>
        <w:t xml:space="preserve">younger generation and was very possibly the last </w:t>
      </w:r>
      <w:r>
        <w:rPr>
          <w:rFonts w:ascii="Times New Roman" w:hAnsi="Times New Roman" w:eastAsia="Times New Roman" w:cs="Times New Roman"/>
          <w:sz w:val="24"/>
          <w:szCs w:val="24"/>
        </w:rPr>
        <w:t>surviving</w:t>
      </w:r>
      <w:r>
        <w:rPr>
          <w:rFonts w:ascii="Times New Roman" w:hAnsi="Times New Roman"/>
          <w:sz w:val="24"/>
        </w:rPr>
        <w:t xml:space="preserve"> member. Sun moved to Nanyang in 1919, and married Chen’s daughter in spring 1924, the year the Tanshe was established. He taught at the School of Industry and Commerce, and took refuge in Indonesia’s Karimun during the Japanese occupation. After the war, he became a successful businessman.</w:t>
      </w:r>
      <w:r>
        <w:rPr>
          <w:rStyle w:val="17"/>
          <w:rFonts w:ascii="Times New Roman" w:hAnsi="Times New Roman"/>
          <w:sz w:val="24"/>
        </w:rPr>
        <w:footnoteReference w:id="49"/>
      </w:r>
      <w:r>
        <w:rPr>
          <w:rFonts w:ascii="Times New Roman" w:hAnsi="Times New Roman"/>
          <w:sz w:val="24"/>
        </w:rPr>
        <w:t xml:space="preserve">  </w:t>
      </w:r>
    </w:p>
    <w:p>
      <w:pPr>
        <w:ind w:firstLine="360"/>
        <w:rPr>
          <w:rFonts w:ascii="Times New Roman" w:hAnsi="Times New Roman"/>
          <w:sz w:val="24"/>
          <w:lang w:val="en-SG"/>
        </w:rPr>
      </w:pPr>
      <w:r>
        <w:rPr>
          <w:rFonts w:ascii="Times New Roman" w:hAnsi="Times New Roman"/>
          <w:sz w:val="24"/>
        </w:rPr>
        <w:t xml:space="preserve">Hong Junqing studied at Xiamen’s Yuping </w:t>
      </w:r>
      <w:r>
        <w:rPr>
          <w:rFonts w:hint="eastAsia" w:ascii="Times New Roman" w:hAnsi="Times New Roman"/>
          <w:sz w:val="24"/>
        </w:rPr>
        <w:t>玉屏</w:t>
      </w:r>
      <w:r>
        <w:rPr>
          <w:rFonts w:ascii="Times New Roman" w:hAnsi="Times New Roman"/>
          <w:sz w:val="24"/>
        </w:rPr>
        <w:t xml:space="preserve"> College and the Provincial Normal School of Fujian. He moved to Singapore in 1918 and went into business. On the eve of the Japanese occupation, he burned most of his earlier works and</w:t>
      </w:r>
      <w:r>
        <w:rPr>
          <w:rFonts w:ascii="Gungsuh" w:hAnsi="Gungsuh" w:eastAsia="Gungsuh" w:cs="Gungsuh"/>
          <w:sz w:val="24"/>
          <w:szCs w:val="24"/>
        </w:rPr>
        <w:t xml:space="preserve">, </w:t>
      </w:r>
      <w:r>
        <w:rPr>
          <w:rFonts w:ascii="Times New Roman" w:hAnsi="Times New Roman" w:eastAsia="Times New Roman" w:cs="Times New Roman"/>
          <w:sz w:val="24"/>
          <w:szCs w:val="24"/>
        </w:rPr>
        <w:t>like Sun Shinan,</w:t>
      </w:r>
      <w:r>
        <w:rPr>
          <w:rFonts w:ascii="Times New Roman" w:hAnsi="Times New Roman"/>
          <w:sz w:val="24"/>
        </w:rPr>
        <w:t xml:space="preserve"> later fled to Karimun.</w:t>
      </w:r>
      <w:r>
        <w:rPr>
          <w:rStyle w:val="17"/>
          <w:rFonts w:ascii="Times New Roman" w:hAnsi="Times New Roman"/>
          <w:sz w:val="24"/>
        </w:rPr>
        <w:footnoteReference w:id="50"/>
      </w:r>
      <w:r>
        <w:rPr>
          <w:rFonts w:ascii="Times New Roman" w:hAnsi="Times New Roman"/>
          <w:sz w:val="24"/>
        </w:rPr>
        <w:t xml:space="preserve"> The most significant part of his poetry collection is perhaps the “Daoyi ji” </w:t>
      </w:r>
      <w:r>
        <w:rPr>
          <w:rFonts w:hint="eastAsia" w:ascii="Times New Roman" w:hAnsi="Times New Roman"/>
          <w:sz w:val="24"/>
        </w:rPr>
        <w:t>島噫集</w:t>
      </w:r>
      <w:r>
        <w:rPr>
          <w:rFonts w:ascii="Times New Roman" w:hAnsi="Times New Roman"/>
          <w:sz w:val="24"/>
        </w:rPr>
        <w:t xml:space="preserve"> (Sighing on the Island), about the fall of Singapore.   </w:t>
      </w:r>
    </w:p>
    <w:p>
      <w:pPr>
        <w:ind w:firstLine="360"/>
        <w:rPr>
          <w:rFonts w:ascii="Times New Roman" w:hAnsi="Times New Roman"/>
          <w:sz w:val="24"/>
          <w:lang w:val="en-SG"/>
        </w:rPr>
      </w:pPr>
      <w:r>
        <w:rPr>
          <w:rFonts w:ascii="Times New Roman" w:hAnsi="Times New Roman"/>
          <w:sz w:val="24"/>
        </w:rPr>
        <w:t xml:space="preserve"> Li Peh Khai, named Dingxiang </w:t>
      </w:r>
      <w:r>
        <w:rPr>
          <w:rFonts w:hint="eastAsia" w:ascii="Times New Roman" w:hAnsi="Times New Roman"/>
          <w:sz w:val="24"/>
        </w:rPr>
        <w:t>定祥</w:t>
      </w:r>
      <w:r>
        <w:rPr>
          <w:rFonts w:ascii="Times New Roman" w:hAnsi="Times New Roman"/>
          <w:sz w:val="24"/>
        </w:rPr>
        <w:t>, was a tribute student (</w:t>
      </w:r>
      <w:r>
        <w:rPr>
          <w:rFonts w:ascii="Times New Roman" w:hAnsi="Times New Roman"/>
          <w:i/>
          <w:sz w:val="24"/>
        </w:rPr>
        <w:t xml:space="preserve">gongsheng </w:t>
      </w:r>
      <w:r>
        <w:rPr>
          <w:rFonts w:hint="eastAsia" w:ascii="Times New Roman" w:hAnsi="Times New Roman"/>
          <w:sz w:val="24"/>
        </w:rPr>
        <w:t>貢生</w:t>
      </w:r>
      <w:r>
        <w:rPr>
          <w:rFonts w:ascii="Times New Roman" w:hAnsi="Times New Roman"/>
          <w:sz w:val="24"/>
        </w:rPr>
        <w:t xml:space="preserve">) in Canton, preparing to take </w:t>
      </w:r>
      <w:r>
        <w:rPr>
          <w:rFonts w:ascii="Times New Roman" w:hAnsi="Times New Roman" w:eastAsia="Gungsuh" w:cs="Times New Roman"/>
          <w:sz w:val="24"/>
          <w:szCs w:val="24"/>
        </w:rPr>
        <w:t>examinations</w:t>
      </w:r>
      <w:r>
        <w:rPr>
          <w:rFonts w:ascii="Times New Roman" w:hAnsi="Times New Roman"/>
          <w:sz w:val="24"/>
        </w:rPr>
        <w:t xml:space="preserve"> for admission to the civil service. Yet he </w:t>
      </w:r>
      <w:r>
        <w:rPr>
          <w:rFonts w:ascii="Times New Roman" w:hAnsi="Times New Roman" w:eastAsia="Gungsuh" w:cs="Times New Roman"/>
          <w:sz w:val="24"/>
          <w:szCs w:val="24"/>
        </w:rPr>
        <w:t>quit</w:t>
      </w:r>
      <w:r>
        <w:rPr>
          <w:rFonts w:ascii="Times New Roman" w:hAnsi="Times New Roman"/>
          <w:sz w:val="24"/>
        </w:rPr>
        <w:t xml:space="preserve"> and took up medical study instead. He moved to Singapore in 1900, and became the principal doctor at the Thong Chai Medical Institution for five years, before starting his own clinic. He founded the Singapore Chinese Physicians and Medicine Association with others in 1929 and served as its chairman.</w:t>
      </w:r>
      <w:r>
        <w:rPr>
          <w:rStyle w:val="17"/>
          <w:rFonts w:ascii="Times New Roman" w:hAnsi="Times New Roman"/>
          <w:sz w:val="24"/>
        </w:rPr>
        <w:footnoteReference w:id="51"/>
      </w:r>
      <w:r>
        <w:rPr>
          <w:rFonts w:ascii="Times New Roman" w:hAnsi="Times New Roman" w:eastAsia="Times New Roman" w:cs="Times New Roman"/>
          <w:sz w:val="24"/>
          <w:szCs w:val="24"/>
        </w:rPr>
        <w:t xml:space="preserve"> </w:t>
      </w:r>
      <w:r>
        <w:rPr>
          <w:rFonts w:ascii="Times New Roman" w:hAnsi="Times New Roman"/>
          <w:sz w:val="24"/>
        </w:rPr>
        <w:t xml:space="preserve">He left behind more than a thousand </w:t>
      </w:r>
      <w:r>
        <w:rPr>
          <w:rFonts w:ascii="Times New Roman" w:hAnsi="Times New Roman" w:eastAsia="Times New Roman" w:cs="Times New Roman"/>
          <w:sz w:val="24"/>
          <w:szCs w:val="24"/>
        </w:rPr>
        <w:t>poems</w:t>
      </w:r>
      <w:r>
        <w:rPr>
          <w:rFonts w:ascii="Gungsuh" w:hAnsi="Gungsuh"/>
          <w:sz w:val="24"/>
        </w:rPr>
        <w:t xml:space="preserve"> </w:t>
      </w:r>
      <w:r>
        <w:rPr>
          <w:rFonts w:ascii="Times New Roman" w:hAnsi="Times New Roman"/>
          <w:sz w:val="24"/>
        </w:rPr>
        <w:t xml:space="preserve">and some essays about Chinese medicine. The historian Hsu Yun Tsiao </w:t>
      </w:r>
      <w:r>
        <w:rPr>
          <w:rFonts w:hint="eastAsia" w:ascii="Times New Roman" w:hAnsi="Times New Roman"/>
          <w:sz w:val="24"/>
        </w:rPr>
        <w:t>許雲樵</w:t>
      </w:r>
      <w:r>
        <w:rPr>
          <w:rFonts w:ascii="Times New Roman" w:hAnsi="Times New Roman"/>
          <w:sz w:val="24"/>
        </w:rPr>
        <w:t xml:space="preserve"> (1905-1981) </w:t>
      </w:r>
      <w:r>
        <w:rPr>
          <w:rFonts w:ascii="Times New Roman" w:hAnsi="Times New Roman" w:eastAsia="Gungsuh" w:cs="Times New Roman"/>
          <w:sz w:val="24"/>
          <w:szCs w:val="24"/>
        </w:rPr>
        <w:t>conclude</w:t>
      </w:r>
      <w:r>
        <w:rPr>
          <w:rFonts w:ascii="Times New Roman" w:hAnsi="Times New Roman" w:eastAsia="Times New Roman" w:cs="Times New Roman"/>
          <w:sz w:val="24"/>
          <w:szCs w:val="24"/>
        </w:rPr>
        <w:t>d</w:t>
      </w:r>
      <w:r>
        <w:rPr>
          <w:rFonts w:ascii="Times New Roman" w:hAnsi="Times New Roman"/>
          <w:sz w:val="24"/>
        </w:rPr>
        <w:t xml:space="preserve"> that in writing poetry, Li felt ashamed to follow the Tang-Song models, preferring to have his own ideas and expressions, and also liked to </w:t>
      </w:r>
      <w:r>
        <w:rPr>
          <w:rFonts w:ascii="Times New Roman" w:hAnsi="Times New Roman" w:eastAsia="Times New Roman" w:cs="Times New Roman"/>
          <w:sz w:val="24"/>
          <w:szCs w:val="24"/>
        </w:rPr>
        <w:t>invoke</w:t>
      </w:r>
      <w:r>
        <w:rPr>
          <w:rFonts w:ascii="Times New Roman" w:hAnsi="Times New Roman"/>
          <w:sz w:val="24"/>
        </w:rPr>
        <w:t xml:space="preserve"> science and modern technologies just as he did in his essays.</w:t>
      </w:r>
      <w:r>
        <w:rPr>
          <w:rStyle w:val="17"/>
          <w:rFonts w:ascii="Times New Roman" w:hAnsi="Times New Roman"/>
          <w:sz w:val="24"/>
        </w:rPr>
        <w:footnoteReference w:id="52"/>
      </w:r>
      <w:r>
        <w:rPr>
          <w:rFonts w:ascii="Times New Roman" w:hAnsi="Times New Roman"/>
          <w:sz w:val="24"/>
        </w:rPr>
        <w:t xml:space="preserve">  </w:t>
      </w:r>
    </w:p>
    <w:p>
      <w:pPr>
        <w:ind w:firstLine="360"/>
        <w:rPr>
          <w:rFonts w:ascii="Times New Roman" w:hAnsi="Times New Roman"/>
          <w:sz w:val="24"/>
        </w:rPr>
      </w:pPr>
      <w:r>
        <w:rPr>
          <w:rFonts w:ascii="Times New Roman" w:hAnsi="Times New Roman"/>
          <w:sz w:val="24"/>
        </w:rPr>
        <w:t xml:space="preserve"> Shi Zugao was exceptional among the Tanshe members as he was from the province of Jiangsu, a typical “person from other provinces” in the eyes of Cantonese and Hokkienese. He moved to Penang in 1919 to establish a textile factory, but the project was not accomplished. He then was hired by the Zhonghua Book Company in 1921 as a branch manager. In 1923, he became a part-time teacher of classical Chinese literature at the Chinese High School (present Hwa Chong Institution). Although </w:t>
      </w:r>
      <w:r>
        <w:rPr>
          <w:rFonts w:ascii="Times New Roman" w:hAnsi="Times New Roman" w:eastAsia="Times New Roman" w:cs="Times New Roman"/>
          <w:sz w:val="24"/>
          <w:szCs w:val="24"/>
        </w:rPr>
        <w:t xml:space="preserve">he </w:t>
      </w:r>
      <w:r>
        <w:rPr>
          <w:rFonts w:ascii="Times New Roman" w:hAnsi="Times New Roman"/>
          <w:sz w:val="24"/>
        </w:rPr>
        <w:t xml:space="preserve">left within a year, he taught with passion and composed many pieces of </w:t>
      </w:r>
      <w:r>
        <w:rPr>
          <w:rFonts w:ascii="Times New Roman" w:hAnsi="Times New Roman"/>
          <w:i/>
          <w:sz w:val="24"/>
        </w:rPr>
        <w:t xml:space="preserve">ci </w:t>
      </w:r>
      <w:r>
        <w:rPr>
          <w:rFonts w:ascii="Times New Roman" w:hAnsi="Times New Roman"/>
          <w:sz w:val="24"/>
        </w:rPr>
        <w:t xml:space="preserve">lyric as </w:t>
      </w:r>
      <w:r>
        <w:rPr>
          <w:rFonts w:ascii="Times New Roman" w:hAnsi="Times New Roman" w:eastAsia="Times New Roman" w:cs="Times New Roman"/>
          <w:sz w:val="24"/>
          <w:szCs w:val="24"/>
        </w:rPr>
        <w:t>samples</w:t>
      </w:r>
      <w:r>
        <w:rPr>
          <w:rFonts w:ascii="Times New Roman" w:hAnsi="Times New Roman"/>
          <w:sz w:val="24"/>
        </w:rPr>
        <w:t xml:space="preserve"> for his students. He returned to Shanghai in 1929 due to illness, and published a memoir of Nanyang as well as a </w:t>
      </w:r>
      <w:r>
        <w:rPr>
          <w:rFonts w:ascii="Times New Roman" w:hAnsi="Times New Roman"/>
          <w:i/>
          <w:sz w:val="24"/>
        </w:rPr>
        <w:t xml:space="preserve">ci </w:t>
      </w:r>
      <w:r>
        <w:rPr>
          <w:rFonts w:ascii="Times New Roman" w:hAnsi="Times New Roman"/>
          <w:sz w:val="24"/>
        </w:rPr>
        <w:t xml:space="preserve">collection which included the pieces he wrote for teaching </w:t>
      </w:r>
      <w:r>
        <w:rPr>
          <w:rFonts w:ascii="Times New Roman" w:hAnsi="Times New Roman" w:eastAsia="Times New Roman" w:cs="Times New Roman"/>
          <w:sz w:val="24"/>
          <w:szCs w:val="24"/>
        </w:rPr>
        <w:t>purposes</w:t>
      </w:r>
      <w:r>
        <w:rPr>
          <w:rFonts w:ascii="Times New Roman" w:hAnsi="Times New Roman"/>
          <w:sz w:val="24"/>
        </w:rPr>
        <w:t>.</w:t>
      </w:r>
      <w:r>
        <w:rPr>
          <w:rStyle w:val="17"/>
          <w:rFonts w:ascii="Times New Roman" w:hAnsi="Times New Roman"/>
          <w:sz w:val="24"/>
        </w:rPr>
        <w:footnoteReference w:id="53"/>
      </w:r>
      <w:r>
        <w:rPr>
          <w:rFonts w:ascii="Times New Roman" w:hAnsi="Times New Roman"/>
          <w:sz w:val="24"/>
        </w:rPr>
        <w:t xml:space="preserve">   </w:t>
      </w:r>
    </w:p>
    <w:p>
      <w:pPr>
        <w:ind w:firstLine="360"/>
        <w:rPr>
          <w:rFonts w:ascii="Times New Roman" w:hAnsi="Times New Roman"/>
          <w:sz w:val="24"/>
        </w:rPr>
      </w:pPr>
      <w:r>
        <w:rPr>
          <w:rFonts w:ascii="Times New Roman" w:hAnsi="Times New Roman"/>
          <w:sz w:val="24"/>
        </w:rPr>
        <w:t xml:space="preserve">Works found in </w:t>
      </w:r>
      <w:r>
        <w:rPr>
          <w:rFonts w:ascii="Times New Roman" w:hAnsi="Times New Roman"/>
          <w:i/>
          <w:sz w:val="24"/>
        </w:rPr>
        <w:t xml:space="preserve">Lat Pau </w:t>
      </w:r>
      <w:r>
        <w:rPr>
          <w:rFonts w:ascii="Times New Roman" w:hAnsi="Times New Roman"/>
          <w:sz w:val="24"/>
        </w:rPr>
        <w:t xml:space="preserve">and </w:t>
      </w:r>
      <w:r>
        <w:rPr>
          <w:rFonts w:ascii="Times New Roman" w:hAnsi="Times New Roman"/>
          <w:i/>
          <w:sz w:val="24"/>
        </w:rPr>
        <w:t xml:space="preserve">Nanyang Siang Pau </w:t>
      </w:r>
      <w:r>
        <w:rPr>
          <w:rFonts w:ascii="Times New Roman" w:hAnsi="Times New Roman"/>
          <w:sz w:val="24"/>
        </w:rPr>
        <w:t xml:space="preserve">show that there were </w:t>
      </w:r>
      <w:r>
        <w:rPr>
          <w:rFonts w:ascii="Times New Roman" w:hAnsi="Times New Roman" w:eastAsia="Times New Roman" w:cs="Times New Roman"/>
          <w:sz w:val="24"/>
          <w:szCs w:val="24"/>
        </w:rPr>
        <w:t>other</w:t>
      </w:r>
      <w:r>
        <w:rPr>
          <w:rFonts w:ascii="Times New Roman" w:hAnsi="Times New Roman"/>
          <w:sz w:val="24"/>
        </w:rPr>
        <w:t xml:space="preserve"> authors who were not included in the </w:t>
      </w:r>
      <w:r>
        <w:rPr>
          <w:rFonts w:ascii="Times New Roman" w:hAnsi="Times New Roman"/>
          <w:i/>
          <w:sz w:val="24"/>
        </w:rPr>
        <w:t>Tanxie shiji</w:t>
      </w:r>
      <w:r>
        <w:rPr>
          <w:rFonts w:ascii="Times New Roman" w:hAnsi="Times New Roman"/>
          <w:sz w:val="24"/>
        </w:rPr>
        <w:t xml:space="preserve">. Among them Wang Song </w:t>
      </w:r>
      <w:r>
        <w:rPr>
          <w:rFonts w:hint="eastAsia" w:ascii="Times New Roman" w:hAnsi="Times New Roman"/>
          <w:sz w:val="24"/>
        </w:rPr>
        <w:t>王松</w:t>
      </w:r>
      <w:r>
        <w:rPr>
          <w:rFonts w:ascii="Times New Roman" w:hAnsi="Times New Roman"/>
          <w:sz w:val="24"/>
        </w:rPr>
        <w:t xml:space="preserve"> (style name Youzhu </w:t>
      </w:r>
      <w:r>
        <w:rPr>
          <w:rFonts w:hint="eastAsia" w:ascii="Times New Roman" w:hAnsi="Times New Roman"/>
          <w:sz w:val="24"/>
        </w:rPr>
        <w:t>友竹</w:t>
      </w:r>
      <w:r>
        <w:rPr>
          <w:rFonts w:ascii="Times New Roman" w:hAnsi="Times New Roman"/>
          <w:sz w:val="24"/>
        </w:rPr>
        <w:t>, 1866-1930), who had frequent correspondences with Khoo Seok Wan, was from Taiwan.</w:t>
      </w:r>
      <w:r>
        <w:rPr>
          <w:rStyle w:val="17"/>
          <w:rFonts w:ascii="Times New Roman" w:hAnsi="Times New Roman"/>
          <w:sz w:val="24"/>
        </w:rPr>
        <w:footnoteReference w:id="54"/>
      </w:r>
      <w:r>
        <w:rPr>
          <w:rFonts w:ascii="Times New Roman" w:hAnsi="Times New Roman"/>
          <w:sz w:val="24"/>
        </w:rPr>
        <w:t xml:space="preserve"> Indeed the </w:t>
      </w:r>
      <w:r>
        <w:rPr>
          <w:rFonts w:ascii="Times New Roman" w:hAnsi="Times New Roman" w:eastAsia="Times New Roman" w:cs="Times New Roman"/>
          <w:sz w:val="24"/>
          <w:szCs w:val="24"/>
        </w:rPr>
        <w:t>contacts</w:t>
      </w:r>
      <w:r>
        <w:rPr>
          <w:rFonts w:ascii="Times New Roman" w:hAnsi="Times New Roman"/>
          <w:sz w:val="24"/>
        </w:rPr>
        <w:t xml:space="preserve"> among poetry </w:t>
      </w:r>
      <w:r>
        <w:rPr>
          <w:rFonts w:ascii="Times New Roman" w:hAnsi="Times New Roman" w:eastAsia="Times New Roman" w:cs="Times New Roman"/>
          <w:sz w:val="24"/>
          <w:szCs w:val="24"/>
        </w:rPr>
        <w:t>circles</w:t>
      </w:r>
      <w:r>
        <w:rPr>
          <w:rFonts w:ascii="Times New Roman" w:hAnsi="Times New Roman"/>
          <w:sz w:val="24"/>
        </w:rPr>
        <w:t xml:space="preserve"> in Singapore and those in other regions of Southeast Asia or China </w:t>
      </w:r>
      <w:r>
        <w:rPr>
          <w:rFonts w:ascii="Times New Roman" w:hAnsi="Times New Roman" w:eastAsia="Times New Roman" w:cs="Times New Roman"/>
          <w:sz w:val="24"/>
          <w:szCs w:val="24"/>
        </w:rPr>
        <w:t>were frequent</w:t>
      </w:r>
      <w:r>
        <w:rPr>
          <w:rFonts w:ascii="Times New Roman" w:hAnsi="Times New Roman"/>
          <w:sz w:val="24"/>
        </w:rPr>
        <w:t xml:space="preserve">. The Xianlai Ge </w:t>
      </w:r>
      <w:r>
        <w:rPr>
          <w:rFonts w:hint="eastAsia" w:ascii="Times New Roman" w:hAnsi="Times New Roman"/>
          <w:sz w:val="24"/>
        </w:rPr>
        <w:t>閒來閣</w:t>
      </w:r>
      <w:r>
        <w:rPr>
          <w:rFonts w:ascii="Times New Roman" w:hAnsi="Times New Roman"/>
          <w:sz w:val="24"/>
        </w:rPr>
        <w:t xml:space="preserve"> (Pavilion of Coming at Ease) and Yingbi Xuan </w:t>
      </w:r>
      <w:r>
        <w:rPr>
          <w:rFonts w:hint="eastAsia" w:ascii="Times New Roman" w:hAnsi="Times New Roman"/>
          <w:sz w:val="24"/>
        </w:rPr>
        <w:t>映碧軒</w:t>
      </w:r>
      <w:r>
        <w:rPr>
          <w:rFonts w:ascii="Times New Roman" w:hAnsi="Times New Roman"/>
          <w:sz w:val="24"/>
        </w:rPr>
        <w:t xml:space="preserve"> (Veranda of Reflecting Green) from Rangoon, Myanmar, for example, submitted over three hundred fascicles of couplets to </w:t>
      </w:r>
      <w:r>
        <w:rPr>
          <w:rFonts w:ascii="Times New Roman" w:hAnsi="Times New Roman"/>
          <w:i/>
          <w:sz w:val="24"/>
        </w:rPr>
        <w:t xml:space="preserve">Sing Po </w:t>
      </w:r>
      <w:r>
        <w:rPr>
          <w:rFonts w:ascii="Times New Roman" w:hAnsi="Times New Roman"/>
          <w:sz w:val="24"/>
        </w:rPr>
        <w:t>in 1893, inviting Huang Zunxian to be their judge, and the result was published in July the same year.</w:t>
      </w:r>
      <w:r>
        <w:rPr>
          <w:rStyle w:val="17"/>
          <w:rFonts w:ascii="Times New Roman" w:hAnsi="Times New Roman"/>
          <w:sz w:val="24"/>
        </w:rPr>
        <w:footnoteReference w:id="55"/>
      </w:r>
      <w:r>
        <w:rPr>
          <w:rFonts w:ascii="Times New Roman" w:hAnsi="Times New Roman"/>
          <w:sz w:val="24"/>
        </w:rPr>
        <w:t xml:space="preserve"> This transregional interaction of poets was yet </w:t>
      </w:r>
      <w:r>
        <w:rPr>
          <w:rFonts w:ascii="Times New Roman" w:hAnsi="Times New Roman" w:eastAsia="Times New Roman" w:cs="Times New Roman"/>
          <w:sz w:val="24"/>
          <w:szCs w:val="24"/>
        </w:rPr>
        <w:t>further</w:t>
      </w:r>
      <w:r>
        <w:rPr>
          <w:rFonts w:ascii="Times New Roman" w:hAnsi="Times New Roman"/>
          <w:sz w:val="24"/>
        </w:rPr>
        <w:t xml:space="preserve"> sound </w:t>
      </w:r>
      <w:r>
        <w:rPr>
          <w:rFonts w:ascii="Times New Roman" w:hAnsi="Times New Roman" w:eastAsia="Times New Roman" w:cs="Times New Roman"/>
          <w:sz w:val="24"/>
          <w:szCs w:val="24"/>
        </w:rPr>
        <w:t>evidence</w:t>
      </w:r>
      <w:r>
        <w:rPr>
          <w:rFonts w:ascii="Times New Roman" w:hAnsi="Times New Roman"/>
          <w:sz w:val="24"/>
        </w:rPr>
        <w:t xml:space="preserve"> that poetry was a vehicle for social bonding.  </w:t>
      </w:r>
    </w:p>
    <w:p>
      <w:pPr>
        <w:ind w:firstLine="360"/>
        <w:rPr>
          <w:rFonts w:ascii="Times New Roman" w:hAnsi="Times New Roman"/>
          <w:sz w:val="24"/>
        </w:rPr>
      </w:pPr>
    </w:p>
    <w:p>
      <w:pPr>
        <w:numPr>
          <w:ilvl w:val="0"/>
          <w:numId w:val="1"/>
        </w:numPr>
        <w:rPr>
          <w:rFonts w:ascii="Times New Roman" w:hAnsi="Times New Roman"/>
          <w:sz w:val="24"/>
        </w:rPr>
      </w:pPr>
      <w:r>
        <w:rPr>
          <w:rFonts w:ascii="Times New Roman" w:hAnsi="Times New Roman"/>
          <w:sz w:val="24"/>
        </w:rPr>
        <w:t xml:space="preserve">Poems in the </w:t>
      </w:r>
      <w:r>
        <w:rPr>
          <w:rFonts w:ascii="Times New Roman" w:hAnsi="Times New Roman"/>
          <w:i/>
          <w:sz w:val="24"/>
        </w:rPr>
        <w:t>Tanxie shiji</w:t>
      </w:r>
    </w:p>
    <w:p>
      <w:pPr>
        <w:ind w:firstLine="360"/>
        <w:rPr>
          <w:rFonts w:ascii="Times New Roman" w:hAnsi="Times New Roman"/>
          <w:sz w:val="24"/>
        </w:rPr>
      </w:pPr>
      <w:r>
        <w:rPr>
          <w:rFonts w:ascii="Times New Roman" w:hAnsi="Times New Roman"/>
          <w:sz w:val="24"/>
        </w:rPr>
        <w:t xml:space="preserve">The </w:t>
      </w:r>
      <w:r>
        <w:rPr>
          <w:rFonts w:ascii="Times New Roman" w:hAnsi="Times New Roman"/>
          <w:i/>
          <w:sz w:val="24"/>
        </w:rPr>
        <w:t xml:space="preserve">Tanxie shiji </w:t>
      </w:r>
      <w:r>
        <w:rPr>
          <w:rFonts w:ascii="Times New Roman" w:hAnsi="Times New Roman"/>
          <w:sz w:val="24"/>
        </w:rPr>
        <w:t>is divided into two fascicles (</w:t>
      </w:r>
      <w:r>
        <w:rPr>
          <w:rFonts w:ascii="Times New Roman" w:hAnsi="Times New Roman"/>
          <w:i/>
          <w:sz w:val="24"/>
        </w:rPr>
        <w:t xml:space="preserve">juan </w:t>
      </w:r>
      <w:r>
        <w:rPr>
          <w:rFonts w:hint="eastAsia" w:ascii="Times New Roman" w:hAnsi="Times New Roman"/>
          <w:sz w:val="24"/>
        </w:rPr>
        <w:t>卷</w:t>
      </w:r>
      <w:r>
        <w:rPr>
          <w:rFonts w:ascii="Times New Roman" w:hAnsi="Times New Roman"/>
          <w:sz w:val="24"/>
        </w:rPr>
        <w:t xml:space="preserve">), which contain thirty-six poetry assignments (eighteen in each </w:t>
      </w:r>
      <w:r>
        <w:rPr>
          <w:rFonts w:ascii="Times New Roman" w:hAnsi="Times New Roman"/>
          <w:i/>
          <w:sz w:val="24"/>
        </w:rPr>
        <w:t>juan</w:t>
      </w:r>
      <w:r>
        <w:rPr>
          <w:rFonts w:ascii="Times New Roman" w:hAnsi="Times New Roman"/>
          <w:sz w:val="24"/>
        </w:rPr>
        <w:t xml:space="preserve">) with three hundred seventy-six poems by forty-three poets (at least forty others published their works in newspapers but were not included in the </w:t>
      </w:r>
      <w:r>
        <w:rPr>
          <w:rFonts w:ascii="Times New Roman" w:hAnsi="Times New Roman"/>
          <w:i/>
          <w:sz w:val="24"/>
        </w:rPr>
        <w:t>Tanxie shiji</w:t>
      </w:r>
      <w:r>
        <w:rPr>
          <w:rFonts w:ascii="Times New Roman" w:hAnsi="Times New Roman"/>
          <w:sz w:val="24"/>
        </w:rPr>
        <w:t xml:space="preserve">). </w:t>
      </w:r>
      <w:r>
        <w:rPr>
          <w:rFonts w:ascii="Times New Roman" w:hAnsi="Times New Roman" w:eastAsia="Times New Roman" w:cs="Times New Roman"/>
          <w:sz w:val="24"/>
          <w:szCs w:val="24"/>
        </w:rPr>
        <w:t>In addition to Buddhist beliefs, nostalgia</w:t>
      </w:r>
      <w:r>
        <w:rPr>
          <w:rFonts w:ascii="Times New Roman" w:hAnsi="Times New Roman"/>
          <w:sz w:val="24"/>
        </w:rPr>
        <w:t xml:space="preserve"> for homeland and concerns about local life are both prominent themes of the collection</w:t>
      </w:r>
      <w:r>
        <w:rPr>
          <w:rFonts w:ascii="Times New Roman" w:hAnsi="Times New Roman" w:eastAsia="Times New Roman" w:cs="Times New Roman"/>
          <w:sz w:val="24"/>
          <w:szCs w:val="24"/>
        </w:rPr>
        <w:t>.</w:t>
      </w:r>
      <w:r>
        <w:rPr>
          <w:rFonts w:ascii="Times New Roman" w:hAnsi="Times New Roman"/>
          <w:sz w:val="24"/>
        </w:rPr>
        <w:t xml:space="preserve"> It would be inaccurate to focus just on one </w:t>
      </w:r>
      <w:r>
        <w:rPr>
          <w:rFonts w:ascii="Times New Roman" w:hAnsi="Times New Roman" w:eastAsia="Times New Roman" w:cs="Times New Roman"/>
          <w:sz w:val="24"/>
          <w:szCs w:val="24"/>
        </w:rPr>
        <w:t>theme</w:t>
      </w:r>
      <w:r>
        <w:rPr>
          <w:rFonts w:ascii="Times New Roman" w:hAnsi="Times New Roman"/>
          <w:sz w:val="24"/>
        </w:rPr>
        <w:t xml:space="preserve"> and ignore the others. The Tanshe members were not indifferent to current affairs of China, or simply </w:t>
      </w:r>
      <w:r>
        <w:rPr>
          <w:rFonts w:ascii="Times New Roman" w:hAnsi="Times New Roman" w:eastAsia="Times New Roman" w:cs="Times New Roman"/>
          <w:sz w:val="24"/>
          <w:szCs w:val="24"/>
        </w:rPr>
        <w:t>indulging</w:t>
      </w:r>
      <w:r>
        <w:rPr>
          <w:rFonts w:ascii="Times New Roman" w:hAnsi="Times New Roman"/>
          <w:sz w:val="24"/>
        </w:rPr>
        <w:t xml:space="preserve"> in Buddhism. They welcomed indigenous practices but also expressed reservations. When studying them as a group, one should also note that there are multiple viewpoints on or preferences for certain topics. </w:t>
      </w:r>
    </w:p>
    <w:p>
      <w:pPr>
        <w:ind w:firstLine="360"/>
        <w:rPr>
          <w:rFonts w:ascii="Times New Roman" w:hAnsi="Times New Roman"/>
          <w:sz w:val="24"/>
        </w:rPr>
      </w:pPr>
      <w:r>
        <w:rPr>
          <w:rFonts w:ascii="Times New Roman" w:hAnsi="Times New Roman"/>
          <w:sz w:val="24"/>
        </w:rPr>
        <w:t>Nostalgia</w:t>
      </w:r>
      <w:r>
        <w:rPr>
          <w:rFonts w:ascii="Times New Roman" w:hAnsi="Times New Roman" w:eastAsia="Times New Roman" w:cs="Times New Roman"/>
          <w:sz w:val="24"/>
          <w:szCs w:val="24"/>
        </w:rPr>
        <w:t>--</w:t>
      </w:r>
      <w:r>
        <w:rPr>
          <w:rFonts w:ascii="Times New Roman" w:hAnsi="Times New Roman"/>
          <w:sz w:val="24"/>
        </w:rPr>
        <w:t>a theme generally present in the works of immigrant writers</w:t>
      </w:r>
      <w:r>
        <w:rPr>
          <w:rFonts w:ascii="Times New Roman" w:hAnsi="Times New Roman" w:eastAsia="Times New Roman" w:cs="Times New Roman"/>
          <w:sz w:val="24"/>
          <w:szCs w:val="24"/>
        </w:rPr>
        <w:t xml:space="preserve">--was one of the major themes in the </w:t>
      </w:r>
      <w:r>
        <w:rPr>
          <w:rFonts w:ascii="Times New Roman" w:hAnsi="Times New Roman" w:eastAsia="Times New Roman" w:cs="Times New Roman"/>
          <w:i/>
          <w:sz w:val="24"/>
          <w:szCs w:val="24"/>
        </w:rPr>
        <w:t>Tanxie shiji</w:t>
      </w:r>
      <w:r>
        <w:rPr>
          <w:rFonts w:ascii="Times New Roman" w:hAnsi="Times New Roman" w:eastAsia="Times New Roman" w:cs="Times New Roman"/>
          <w:sz w:val="24"/>
          <w:szCs w:val="24"/>
        </w:rPr>
        <w:t xml:space="preserve">. </w:t>
      </w:r>
      <w:r>
        <w:rPr>
          <w:rFonts w:ascii="Times New Roman" w:hAnsi="Times New Roman"/>
          <w:sz w:val="24"/>
        </w:rPr>
        <w:t xml:space="preserve"> An opinion in the current Sinophone study rejects the nostalgic kind of writing which “looks back to China as its cultural motherland or the source of value,” taking it as an expression of China-centrism or Han-centrism.</w:t>
      </w:r>
      <w:r>
        <w:rPr>
          <w:rStyle w:val="17"/>
          <w:rFonts w:ascii="Times New Roman" w:hAnsi="Times New Roman"/>
          <w:sz w:val="24"/>
        </w:rPr>
        <w:footnoteReference w:id="56"/>
      </w:r>
      <w:r>
        <w:rPr>
          <w:rFonts w:ascii="Times New Roman" w:hAnsi="Times New Roman"/>
          <w:sz w:val="24"/>
        </w:rPr>
        <w:t xml:space="preserve"> Yet the historical and cultural backgrounds of nostalgic writing are too easily neglected, and the significant aspect of nostalgia </w:t>
      </w:r>
      <w:r>
        <w:rPr>
          <w:rFonts w:ascii="Times New Roman" w:hAnsi="Times New Roman"/>
          <w:i/>
          <w:sz w:val="24"/>
        </w:rPr>
        <w:t>per se</w:t>
      </w:r>
      <w:r>
        <w:rPr>
          <w:rFonts w:ascii="Times New Roman" w:hAnsi="Times New Roman"/>
          <w:sz w:val="24"/>
        </w:rPr>
        <w:t xml:space="preserve"> unexamined. During the colonial period, Chinese immigrants almost unequivocally held China as their motherland, as they were still Chinese citizens in terms of national identity.</w:t>
      </w:r>
      <w:r>
        <w:rPr>
          <w:rStyle w:val="17"/>
          <w:rFonts w:ascii="Times New Roman" w:hAnsi="Times New Roman"/>
          <w:sz w:val="24"/>
        </w:rPr>
        <w:footnoteReference w:id="57"/>
      </w:r>
      <w:r>
        <w:rPr>
          <w:rFonts w:ascii="Times New Roman" w:hAnsi="Times New Roman"/>
          <w:sz w:val="24"/>
        </w:rPr>
        <w:t xml:space="preserve"> In an attempt to continue their usual way of life back home, they brought with them traditional practices of all kinds to Singapore. Yeo Song Nian </w:t>
      </w:r>
      <w:r>
        <w:rPr>
          <w:rFonts w:hint="eastAsia" w:ascii="Times New Roman" w:hAnsi="Times New Roman"/>
          <w:sz w:val="24"/>
        </w:rPr>
        <w:t>楊松年</w:t>
      </w:r>
      <w:r>
        <w:rPr>
          <w:rFonts w:ascii="Times New Roman" w:hAnsi="Times New Roman"/>
          <w:sz w:val="24"/>
        </w:rPr>
        <w:t xml:space="preserve"> aptly observes that, from the late nineteenth to early twentieth centuries, Chinese immigrants in Southeast Asia generally chose to maintain their cultural heritage and practices, in areas such as journalism, literature, education, religious beliefs and even architecture. It is erroneous to ignore</w:t>
      </w:r>
      <w:r>
        <w:rPr>
          <w:rFonts w:ascii="Gungsuh" w:hAnsi="Gungsuh" w:eastAsia="Gungsuh" w:cs="Gungsuh"/>
          <w:color w:val="000000"/>
          <w:sz w:val="24"/>
          <w:szCs w:val="24"/>
        </w:rPr>
        <w:t xml:space="preserve"> </w:t>
      </w:r>
      <w:r>
        <w:rPr>
          <w:rFonts w:ascii="Times New Roman" w:hAnsi="Times New Roman" w:eastAsia="Gungsuh" w:cs="Times New Roman"/>
          <w:color w:val="000000"/>
          <w:sz w:val="24"/>
          <w:szCs w:val="24"/>
        </w:rPr>
        <w:t>or minimize</w:t>
      </w:r>
      <w:r>
        <w:rPr>
          <w:rFonts w:ascii="Times New Roman" w:hAnsi="Times New Roman"/>
          <w:sz w:val="24"/>
        </w:rPr>
        <w:t xml:space="preserve"> the influences from China, especially in literary writings, although the notion of Nanyang color was advocated.</w:t>
      </w:r>
      <w:r>
        <w:rPr>
          <w:rStyle w:val="17"/>
          <w:rFonts w:ascii="Times New Roman" w:hAnsi="Times New Roman"/>
          <w:sz w:val="24"/>
        </w:rPr>
        <w:footnoteReference w:id="58"/>
      </w:r>
      <w:r>
        <w:rPr>
          <w:rFonts w:ascii="Times New Roman" w:hAnsi="Times New Roman"/>
          <w:sz w:val="24"/>
        </w:rPr>
        <w:t xml:space="preserve"> </w:t>
      </w:r>
    </w:p>
    <w:p>
      <w:pPr>
        <w:ind w:firstLine="360"/>
        <w:rPr>
          <w:rFonts w:ascii="Times New Roman" w:hAnsi="Times New Roman"/>
          <w:sz w:val="24"/>
        </w:rPr>
      </w:pPr>
      <w:r>
        <w:rPr>
          <w:rFonts w:ascii="Times New Roman" w:hAnsi="Times New Roman"/>
          <w:sz w:val="24"/>
        </w:rPr>
        <w:t>Nostalgia indeed could be a social disease if one continuously indulged in the past and refused to look into the future. Yet as Svetlana Boym argues, nostalgia “can be retrospective but also prospective.” In her opinion, prospective nostalgia, unlike melancholia, “does not confine itself to the planes of  individual consciousness,” but “is about the relationship between individual biography and the biography of groups or nations, between personal and collective memory.”</w:t>
      </w:r>
      <w:r>
        <w:rPr>
          <w:rStyle w:val="17"/>
          <w:rFonts w:ascii="Times New Roman" w:hAnsi="Times New Roman"/>
          <w:sz w:val="24"/>
        </w:rPr>
        <w:footnoteReference w:id="59"/>
      </w:r>
      <w:r>
        <w:rPr>
          <w:rFonts w:ascii="Times New Roman" w:hAnsi="Times New Roman"/>
          <w:sz w:val="24"/>
        </w:rPr>
        <w:t xml:space="preserve"> She also proposes the concept of creative nostalgia in that “[o]ne is nostalgic not for the past the way it was, but for the past the way it could have been.”</w:t>
      </w:r>
      <w:r>
        <w:rPr>
          <w:rStyle w:val="17"/>
          <w:rFonts w:ascii="Times New Roman" w:hAnsi="Times New Roman"/>
          <w:sz w:val="24"/>
        </w:rPr>
        <w:footnoteReference w:id="60"/>
      </w:r>
      <w:r>
        <w:rPr>
          <w:rFonts w:ascii="Times New Roman" w:hAnsi="Times New Roman"/>
          <w:sz w:val="24"/>
        </w:rPr>
        <w:t xml:space="preserve"> In their group compositions about China or nostalgia, the Tanshe poets shared with each other their longing for the past and hope for the future, their multiple viewpoints of the distant home and the ideas of returning, developing a kind of cultural intimacy among themselves that could be rendered as spiritual support in words and lyrical </w:t>
      </w:r>
      <w:r>
        <w:rPr>
          <w:rFonts w:ascii="Times New Roman" w:hAnsi="Times New Roman" w:eastAsia="Times New Roman" w:cs="Times New Roman"/>
          <w:sz w:val="24"/>
          <w:szCs w:val="24"/>
        </w:rPr>
        <w:t>expression</w:t>
      </w:r>
      <w:r>
        <w:rPr>
          <w:rFonts w:ascii="Times New Roman" w:hAnsi="Times New Roman"/>
          <w:sz w:val="24"/>
        </w:rPr>
        <w:t xml:space="preserve">. </w:t>
      </w:r>
    </w:p>
    <w:p>
      <w:pPr>
        <w:ind w:firstLine="360"/>
        <w:rPr>
          <w:rFonts w:ascii="Times New Roman" w:hAnsi="Times New Roman"/>
          <w:sz w:val="24"/>
        </w:rPr>
      </w:pPr>
      <w:r>
        <w:rPr>
          <w:rFonts w:hint="eastAsia" w:ascii="Times New Roman" w:hAnsi="Times New Roman"/>
          <w:sz w:val="24"/>
          <w:lang w:eastAsia="zh-TW"/>
        </w:rPr>
        <w:t>F</w:t>
      </w:r>
      <w:r>
        <w:rPr>
          <w:rFonts w:ascii="Times New Roman" w:hAnsi="Times New Roman"/>
          <w:sz w:val="24"/>
        </w:rPr>
        <w:t xml:space="preserve">or early Chinese immigrants, “localization” was </w:t>
      </w:r>
      <w:r>
        <w:rPr>
          <w:rFonts w:hint="eastAsia" w:ascii="Times New Roman" w:hAnsi="Times New Roman"/>
          <w:sz w:val="24"/>
          <w:lang w:eastAsia="zh-TW"/>
        </w:rPr>
        <w:t>p</w:t>
      </w:r>
      <w:r>
        <w:rPr>
          <w:rFonts w:ascii="Times New Roman" w:hAnsi="Times New Roman"/>
          <w:sz w:val="24"/>
          <w:lang w:eastAsia="zh-TW"/>
        </w:rPr>
        <w:t xml:space="preserve">erhaps </w:t>
      </w:r>
      <w:r>
        <w:rPr>
          <w:rFonts w:ascii="Times New Roman" w:hAnsi="Times New Roman"/>
          <w:sz w:val="24"/>
        </w:rPr>
        <w:t>not to acculturate with other racial groups, becoming one of them, but simply sinking their roots in the foreign soil within their own, somewhat enclaved, community which preserved many of the traditional practices.</w:t>
      </w:r>
      <w:r>
        <w:rPr>
          <w:rStyle w:val="17"/>
          <w:rFonts w:ascii="Times New Roman" w:hAnsi="Times New Roman"/>
          <w:sz w:val="24"/>
        </w:rPr>
        <w:footnoteReference w:id="61"/>
      </w:r>
      <w:r>
        <w:rPr>
          <w:rFonts w:ascii="Times New Roman" w:hAnsi="Times New Roman"/>
          <w:sz w:val="24"/>
        </w:rPr>
        <w:t xml:space="preserve"> The Tanshe was a miniature of such a community. Only members </w:t>
      </w:r>
      <w:r>
        <w:rPr>
          <w:rFonts w:ascii="Times New Roman" w:hAnsi="Times New Roman" w:eastAsia="Times New Roman" w:cs="Times New Roman"/>
          <w:sz w:val="24"/>
          <w:szCs w:val="24"/>
        </w:rPr>
        <w:t>of</w:t>
      </w:r>
      <w:r>
        <w:rPr>
          <w:rFonts w:ascii="Times New Roman" w:hAnsi="Times New Roman"/>
          <w:sz w:val="24"/>
        </w:rPr>
        <w:t xml:space="preserve"> similar ethnic background and cultural </w:t>
      </w:r>
      <w:r>
        <w:rPr>
          <w:rFonts w:ascii="Times New Roman" w:hAnsi="Times New Roman" w:eastAsia="Times New Roman" w:cs="Times New Roman"/>
          <w:sz w:val="24"/>
          <w:szCs w:val="24"/>
        </w:rPr>
        <w:t>interests</w:t>
      </w:r>
      <w:r>
        <w:rPr>
          <w:rFonts w:ascii="Times New Roman" w:hAnsi="Times New Roman"/>
          <w:sz w:val="24"/>
        </w:rPr>
        <w:t xml:space="preserve"> could join. The members might have become “localized,” striving to survive in the </w:t>
      </w:r>
      <w:r>
        <w:rPr>
          <w:rFonts w:ascii="Times New Roman" w:hAnsi="Times New Roman" w:eastAsia="Times New Roman" w:cs="Times New Roman"/>
          <w:sz w:val="24"/>
          <w:szCs w:val="24"/>
        </w:rPr>
        <w:t>real</w:t>
      </w:r>
      <w:r>
        <w:rPr>
          <w:rFonts w:ascii="Times New Roman" w:hAnsi="Times New Roman"/>
          <w:sz w:val="24"/>
        </w:rPr>
        <w:t xml:space="preserve"> world of colonial Singapore, but emotionally, and literally, they would identify themselves with traditional literati </w:t>
      </w:r>
      <w:r>
        <w:rPr>
          <w:rFonts w:ascii="Times New Roman" w:hAnsi="Times New Roman" w:eastAsia="Times New Roman" w:cs="Times New Roman"/>
          <w:sz w:val="24"/>
          <w:szCs w:val="24"/>
        </w:rPr>
        <w:t>of</w:t>
      </w:r>
      <w:r>
        <w:rPr>
          <w:rFonts w:ascii="Times New Roman" w:hAnsi="Times New Roman"/>
          <w:sz w:val="24"/>
        </w:rPr>
        <w:t xml:space="preserve"> ancient times, a gesture of longing for temporal and spatial freedom. In the second poetry assignment in the </w:t>
      </w:r>
      <w:r>
        <w:rPr>
          <w:rFonts w:ascii="Times New Roman" w:hAnsi="Times New Roman"/>
          <w:i/>
          <w:sz w:val="24"/>
        </w:rPr>
        <w:t>Tanxie shiji</w:t>
      </w:r>
      <w:r>
        <w:rPr>
          <w:rFonts w:ascii="Times New Roman" w:hAnsi="Times New Roman"/>
          <w:sz w:val="24"/>
        </w:rPr>
        <w:t>,</w:t>
      </w:r>
      <w:r>
        <w:rPr>
          <w:rStyle w:val="17"/>
          <w:rFonts w:ascii="Times New Roman" w:hAnsi="Times New Roman"/>
          <w:sz w:val="24"/>
        </w:rPr>
        <w:footnoteReference w:id="62"/>
      </w:r>
      <w:r>
        <w:rPr>
          <w:rFonts w:ascii="Times New Roman" w:hAnsi="Times New Roman"/>
          <w:sz w:val="24"/>
        </w:rPr>
        <w:t xml:space="preserve"> a poem written by Wu Hengwei </w:t>
      </w:r>
      <w:r>
        <w:rPr>
          <w:rFonts w:hint="eastAsia" w:ascii="Times New Roman" w:hAnsi="Times New Roman"/>
          <w:sz w:val="24"/>
        </w:rPr>
        <w:t>吳恆偉</w:t>
      </w:r>
      <w:r>
        <w:rPr>
          <w:rFonts w:ascii="Times New Roman" w:hAnsi="Times New Roman"/>
          <w:sz w:val="24"/>
        </w:rPr>
        <w:t xml:space="preserve"> shows how he connected the members’ gathering with that of the ancient poets, echoing with a literary community across time: </w:t>
      </w:r>
    </w:p>
    <w:p>
      <w:pPr>
        <w:spacing w:after="0" w:line="360" w:lineRule="auto"/>
        <w:ind w:firstLine="357"/>
        <w:rPr>
          <w:rFonts w:ascii="Times New Roman" w:hAnsi="Times New Roman"/>
        </w:rPr>
      </w:pPr>
      <w:r>
        <w:rPr>
          <w:rFonts w:ascii="Times New Roman" w:hAnsi="Times New Roman"/>
        </w:rPr>
        <w:t xml:space="preserve">Best is the purification while spring is not late;  </w:t>
      </w:r>
    </w:p>
    <w:p>
      <w:pPr>
        <w:spacing w:after="0" w:line="360" w:lineRule="auto"/>
        <w:ind w:firstLine="357"/>
        <w:rPr>
          <w:rFonts w:ascii="Times New Roman" w:hAnsi="Times New Roman"/>
        </w:rPr>
      </w:pPr>
      <w:r>
        <w:rPr>
          <w:rFonts w:ascii="Times New Roman" w:hAnsi="Times New Roman"/>
        </w:rPr>
        <w:t xml:space="preserve">Talking metaphysics, we used drink to crack a smile. </w:t>
      </w:r>
    </w:p>
    <w:p>
      <w:pPr>
        <w:spacing w:after="0" w:line="360" w:lineRule="auto"/>
        <w:ind w:firstLine="357"/>
        <w:rPr>
          <w:rFonts w:ascii="Times New Roman" w:hAnsi="Times New Roman"/>
        </w:rPr>
      </w:pPr>
      <w:r>
        <w:rPr>
          <w:rFonts w:ascii="Times New Roman" w:hAnsi="Times New Roman"/>
        </w:rPr>
        <w:t xml:space="preserve">Writings at all time, no difference of new or old; </w:t>
      </w:r>
    </w:p>
    <w:p>
      <w:pPr>
        <w:spacing w:after="0" w:line="360" w:lineRule="auto"/>
        <w:ind w:firstLine="357"/>
        <w:rPr>
          <w:rFonts w:ascii="Times New Roman" w:hAnsi="Times New Roman"/>
          <w:lang w:eastAsia="zh-TW"/>
        </w:rPr>
      </w:pPr>
      <w:r>
        <w:rPr>
          <w:rFonts w:ascii="Times New Roman" w:hAnsi="Times New Roman"/>
        </w:rPr>
        <w:t xml:space="preserve">Our practice now is to love the ancients steadfastly.  </w:t>
      </w:r>
      <w:r>
        <w:rPr>
          <w:rFonts w:ascii="Times New Roman" w:hAnsi="Times New Roman"/>
          <w:lang w:eastAsia="zh-TW"/>
        </w:rPr>
        <w:t>(excerpt)</w:t>
      </w:r>
    </w:p>
    <w:p>
      <w:pPr>
        <w:spacing w:after="0" w:line="360" w:lineRule="auto"/>
        <w:ind w:firstLine="357"/>
        <w:rPr>
          <w:rFonts w:ascii="Times New Roman" w:hAnsi="Times New Roman"/>
          <w:lang w:val="en-SG"/>
        </w:rPr>
      </w:pPr>
      <w:r>
        <w:rPr>
          <w:rFonts w:hint="eastAsia" w:ascii="Times New Roman" w:hAnsi="Times New Roman"/>
        </w:rPr>
        <w:t>修褉最宜春未老，談玄欲借酒開顏。文章自古無新舊，風氣於今愛古頑。</w:t>
      </w:r>
      <w:r>
        <w:rPr>
          <w:rFonts w:ascii="Times New Roman" w:hAnsi="Times New Roman"/>
        </w:rPr>
        <w:t>(1.10b)</w:t>
      </w:r>
      <w:r>
        <w:rPr>
          <w:rStyle w:val="17"/>
          <w:rFonts w:ascii="Times New Roman" w:hAnsi="Times New Roman"/>
        </w:rPr>
        <w:footnoteReference w:id="63"/>
      </w:r>
    </w:p>
    <w:p>
      <w:pPr>
        <w:spacing w:after="0" w:line="360" w:lineRule="auto"/>
        <w:rPr>
          <w:rFonts w:ascii="Times New Roman" w:hAnsi="Times New Roman"/>
          <w:sz w:val="24"/>
        </w:rPr>
      </w:pPr>
    </w:p>
    <w:p>
      <w:pPr>
        <w:rPr>
          <w:rFonts w:ascii="Times New Roman" w:hAnsi="Times New Roman"/>
          <w:sz w:val="24"/>
        </w:rPr>
      </w:pPr>
      <w:r>
        <w:rPr>
          <w:rFonts w:ascii="Times New Roman" w:hAnsi="Times New Roman"/>
          <w:sz w:val="24"/>
        </w:rPr>
        <w:t>As mentioned at the beginning of this paper, spring purification had been a traditional occasion for poets’ gathering, with its most famous example</w:t>
      </w:r>
      <w:r>
        <w:rPr>
          <w:rFonts w:ascii="Times New Roman" w:hAnsi="Times New Roman" w:eastAsia="Times New Roman" w:cs="Times New Roman"/>
          <w:sz w:val="24"/>
          <w:szCs w:val="24"/>
        </w:rPr>
        <w:t xml:space="preserve">, the Orchid Paviliion, </w:t>
      </w:r>
      <w:r>
        <w:rPr>
          <w:rFonts w:ascii="Times New Roman" w:hAnsi="Times New Roman"/>
          <w:sz w:val="24"/>
        </w:rPr>
        <w:t xml:space="preserve">found in the Eastern Jin dynasty. While abstruse talk, </w:t>
      </w:r>
      <w:r>
        <w:rPr>
          <w:rFonts w:ascii="Times New Roman" w:hAnsi="Times New Roman"/>
          <w:i/>
          <w:sz w:val="24"/>
        </w:rPr>
        <w:t xml:space="preserve">tanxuan </w:t>
      </w:r>
      <w:r>
        <w:rPr>
          <w:rFonts w:hint="eastAsia" w:ascii="Times New Roman" w:hAnsi="Times New Roman"/>
          <w:sz w:val="24"/>
        </w:rPr>
        <w:t>談玄</w:t>
      </w:r>
      <w:r>
        <w:rPr>
          <w:rFonts w:ascii="Times New Roman" w:hAnsi="Times New Roman"/>
          <w:sz w:val="24"/>
        </w:rPr>
        <w:t xml:space="preserve">, with its discussion focused on Daoist principles, was also popular among the intellectuals at that time. The second couplet of the excerpt suggests that new or old forms of literature </w:t>
      </w:r>
      <w:r>
        <w:rPr>
          <w:rFonts w:ascii="Times New Roman" w:hAnsi="Times New Roman" w:eastAsia="Times New Roman" w:cs="Times New Roman"/>
          <w:sz w:val="24"/>
          <w:szCs w:val="24"/>
        </w:rPr>
        <w:t>could</w:t>
      </w:r>
      <w:r>
        <w:rPr>
          <w:rFonts w:ascii="Times New Roman" w:hAnsi="Times New Roman"/>
          <w:sz w:val="24"/>
        </w:rPr>
        <w:t xml:space="preserve"> be valued equally, but the Tanshe members preferred the traditional one. </w:t>
      </w:r>
      <w:r>
        <w:rPr>
          <w:rFonts w:ascii="Times New Roman" w:hAnsi="Times New Roman" w:eastAsia="Times New Roman" w:cs="Times New Roman"/>
          <w:sz w:val="24"/>
          <w:szCs w:val="24"/>
        </w:rPr>
        <w:t>Below</w:t>
      </w:r>
      <w:r>
        <w:rPr>
          <w:rFonts w:ascii="Times New Roman" w:hAnsi="Times New Roman"/>
          <w:sz w:val="24"/>
        </w:rPr>
        <w:t xml:space="preserve"> I will discuss four major themes</w:t>
      </w:r>
      <w:r>
        <w:rPr>
          <w:rFonts w:ascii="Times New Roman" w:hAnsi="Times New Roman" w:eastAsia="Times New Roman" w:cs="Times New Roman"/>
          <w:sz w:val="24"/>
          <w:szCs w:val="24"/>
        </w:rPr>
        <w:t xml:space="preserve"> in the Tanshe poems,</w:t>
      </w:r>
      <w:r>
        <w:rPr>
          <w:rFonts w:ascii="Times New Roman" w:hAnsi="Times New Roman"/>
          <w:sz w:val="24"/>
        </w:rPr>
        <w:t xml:space="preserve"> to see how the members used classical-style poetry to depict and share their overseas experiences, religious thinking, and to establish social bond.</w:t>
      </w:r>
    </w:p>
    <w:p>
      <w:pPr>
        <w:ind w:firstLine="360"/>
        <w:rPr>
          <w:rFonts w:ascii="Times New Roman" w:hAnsi="Times New Roman"/>
          <w:color w:val="FF0000"/>
          <w:sz w:val="24"/>
        </w:rPr>
      </w:pPr>
      <w:r>
        <w:rPr>
          <w:rFonts w:ascii="Times New Roman" w:hAnsi="Times New Roman"/>
          <w:sz w:val="24"/>
        </w:rPr>
        <w:t xml:space="preserve"> (this passage will be moved to the introduction of the book manuscript) </w:t>
      </w:r>
      <w:r>
        <w:rPr>
          <w:rFonts w:ascii="Times New Roman" w:hAnsi="Times New Roman"/>
          <w:color w:val="FF0000"/>
          <w:sz w:val="24"/>
        </w:rPr>
        <w:t xml:space="preserve">Yeo Song Nian </w:t>
      </w:r>
      <w:r>
        <w:rPr>
          <w:rFonts w:hint="eastAsia" w:ascii="Times New Roman" w:hAnsi="Times New Roman"/>
          <w:color w:val="FF0000"/>
          <w:sz w:val="24"/>
        </w:rPr>
        <w:t>楊松年</w:t>
      </w:r>
      <w:r>
        <w:rPr>
          <w:rFonts w:ascii="Times New Roman" w:hAnsi="Times New Roman"/>
          <w:color w:val="FF0000"/>
          <w:sz w:val="24"/>
        </w:rPr>
        <w:t xml:space="preserve"> aptly observes that, from the late nineteenth to early twentieth centuries, Chinese immigrants in Southeast Asia generally chose to maintain their cultural heritage and practices, in areas such as journalism, literature, education, religious beliefs and even architecture. It is erroneous to ignore the influences from China, especially in literary writings, although the notion of Nanyang color was advocated.</w:t>
      </w:r>
      <w:r>
        <w:rPr>
          <w:rStyle w:val="17"/>
          <w:rFonts w:ascii="Times New Roman" w:hAnsi="Times New Roman"/>
          <w:color w:val="FF0000"/>
          <w:sz w:val="24"/>
        </w:rPr>
        <w:footnoteReference w:id="64"/>
      </w:r>
      <w:r>
        <w:rPr>
          <w:rFonts w:ascii="Times New Roman" w:hAnsi="Times New Roman"/>
          <w:color w:val="FF0000"/>
          <w:sz w:val="24"/>
        </w:rPr>
        <w:t xml:space="preserve"> In fact, besides the very behavior of writing, which were greatly influenced by the stylistics and rhetoric of Chinese writers (ancient or modern), many literary practices in overseas Chinese community also had their original models from China. In regard to political identity, Lee Guan Kin </w:t>
      </w:r>
      <w:r>
        <w:rPr>
          <w:rFonts w:hint="eastAsia" w:ascii="Times New Roman" w:hAnsi="Times New Roman"/>
          <w:color w:val="FF0000"/>
          <w:sz w:val="24"/>
        </w:rPr>
        <w:t>李元瑾</w:t>
      </w:r>
      <w:r>
        <w:rPr>
          <w:rFonts w:ascii="Times New Roman" w:hAnsi="Times New Roman"/>
          <w:color w:val="FF0000"/>
          <w:sz w:val="24"/>
        </w:rPr>
        <w:t xml:space="preserve"> stresses that before World War II, Chinese immigrants, especially intellectuals, unequivocally held China as their motherland. No matter which political party was in power, they genuinely wished that China would become strong.</w:t>
      </w:r>
      <w:r>
        <w:rPr>
          <w:rStyle w:val="17"/>
          <w:rFonts w:ascii="Times New Roman" w:hAnsi="Times New Roman"/>
          <w:color w:val="FF0000"/>
          <w:sz w:val="24"/>
        </w:rPr>
        <w:footnoteReference w:id="65"/>
      </w:r>
    </w:p>
    <w:p>
      <w:pPr>
        <w:ind w:firstLine="360"/>
        <w:rPr>
          <w:rFonts w:ascii="Times New Roman" w:hAnsi="Times New Roman"/>
          <w:color w:val="FF0000"/>
          <w:sz w:val="24"/>
        </w:rPr>
      </w:pPr>
    </w:p>
    <w:p>
      <w:pPr>
        <w:numPr>
          <w:ilvl w:val="0"/>
          <w:numId w:val="3"/>
        </w:numPr>
        <w:rPr>
          <w:rFonts w:ascii="Times New Roman" w:hAnsi="Times New Roman"/>
          <w:sz w:val="24"/>
        </w:rPr>
      </w:pPr>
      <w:r>
        <w:rPr>
          <w:rFonts w:ascii="Times New Roman" w:hAnsi="Times New Roman"/>
          <w:sz w:val="24"/>
        </w:rPr>
        <w:t xml:space="preserve">About Nanyang </w:t>
      </w:r>
    </w:p>
    <w:p>
      <w:pPr>
        <w:ind w:firstLine="426"/>
        <w:rPr>
          <w:rFonts w:ascii="Times New Roman" w:hAnsi="Times New Roman"/>
          <w:sz w:val="24"/>
        </w:rPr>
      </w:pPr>
      <w:r>
        <w:rPr>
          <w:rFonts w:ascii="Times New Roman" w:hAnsi="Times New Roman" w:eastAsia="Times New Roman" w:cs="Times New Roman"/>
          <w:sz w:val="24"/>
          <w:szCs w:val="24"/>
        </w:rPr>
        <w:t>Four</w:t>
      </w:r>
      <w:r>
        <w:rPr>
          <w:rFonts w:ascii="Times New Roman" w:hAnsi="Times New Roman"/>
          <w:sz w:val="24"/>
        </w:rPr>
        <w:t xml:space="preserve"> poetry assignments in the </w:t>
      </w:r>
      <w:r>
        <w:rPr>
          <w:rFonts w:ascii="Times New Roman" w:hAnsi="Times New Roman"/>
          <w:i/>
          <w:sz w:val="24"/>
        </w:rPr>
        <w:t xml:space="preserve">Tanxie shiji </w:t>
      </w:r>
      <w:r>
        <w:rPr>
          <w:rFonts w:ascii="Times New Roman" w:hAnsi="Times New Roman"/>
          <w:sz w:val="24"/>
        </w:rPr>
        <w:t xml:space="preserve">specifically </w:t>
      </w:r>
      <w:r>
        <w:rPr>
          <w:rFonts w:ascii="Times New Roman" w:hAnsi="Times New Roman" w:eastAsia="Times New Roman" w:cs="Times New Roman"/>
          <w:sz w:val="24"/>
          <w:szCs w:val="24"/>
        </w:rPr>
        <w:t>related</w:t>
      </w:r>
      <w:r>
        <w:rPr>
          <w:rFonts w:ascii="Times New Roman" w:hAnsi="Times New Roman"/>
          <w:sz w:val="24"/>
        </w:rPr>
        <w:t xml:space="preserve"> to</w:t>
      </w:r>
      <w:r>
        <w:rPr>
          <w:rFonts w:ascii="Times New Roman" w:hAnsi="Times New Roman" w:eastAsia="Times New Roman" w:cs="Times New Roman"/>
          <w:sz w:val="24"/>
          <w:szCs w:val="24"/>
        </w:rPr>
        <w:t xml:space="preserve"> the</w:t>
      </w:r>
      <w:r>
        <w:rPr>
          <w:rFonts w:ascii="Times New Roman" w:hAnsi="Times New Roman"/>
          <w:sz w:val="24"/>
        </w:rPr>
        <w:t xml:space="preserve"> Nanyang context, namely, “Mixed Feelings about the Star Island” (No.7), “Miscellaneous Poems about the Happy Valley Amusement Park” (No. 8), “Drinking Iced Water” (No. 18) and “Relieving the Heat of Summer” (No. 27). Another two assignments, “Viewing the Sea” (No. 4) and “Sea Crane” (No. 33), may also be included in the thematic series, but the content of the poems seem to be too general that they can equally apply to any coastal regions. </w:t>
      </w:r>
      <w:r>
        <w:rPr>
          <w:rFonts w:ascii="Times New Roman" w:hAnsi="Times New Roman" w:eastAsia="Times New Roman" w:cs="Times New Roman"/>
          <w:sz w:val="24"/>
          <w:szCs w:val="24"/>
        </w:rPr>
        <w:t xml:space="preserve"> Occasionally</w:t>
      </w:r>
      <w:r>
        <w:rPr>
          <w:rFonts w:ascii="Times New Roman" w:hAnsi="Times New Roman"/>
          <w:sz w:val="24"/>
        </w:rPr>
        <w:t xml:space="preserve"> poems in other thematic groups also contain Nanyang features</w:t>
      </w:r>
      <w:r>
        <w:rPr>
          <w:rFonts w:ascii="Times New Roman" w:hAnsi="Times New Roman" w:eastAsia="Times New Roman" w:cs="Times New Roman"/>
          <w:sz w:val="24"/>
          <w:szCs w:val="24"/>
        </w:rPr>
        <w:t>: f</w:t>
      </w:r>
      <w:r>
        <w:rPr>
          <w:rFonts w:ascii="Times New Roman" w:hAnsi="Times New Roman" w:eastAsia="Gungsuh" w:cs="Times New Roman"/>
          <w:sz w:val="24"/>
          <w:szCs w:val="24"/>
        </w:rPr>
        <w:t>or</w:t>
      </w:r>
      <w:r>
        <w:rPr>
          <w:rFonts w:ascii="Gungsuh" w:hAnsi="Gungsuh"/>
          <w:sz w:val="24"/>
        </w:rPr>
        <w:t xml:space="preserve"> </w:t>
      </w:r>
      <w:r>
        <w:rPr>
          <w:rFonts w:ascii="Times New Roman" w:hAnsi="Times New Roman"/>
          <w:sz w:val="24"/>
        </w:rPr>
        <w:t xml:space="preserve">example, Rui Yu’s piece written for the first exercise, “Spring Sentiments,” concludes that “The Malays do not understand the matter of rise and fall. / Ten acres of coconut trees [lying] on the other side of the water.” </w:t>
      </w:r>
      <w:r>
        <w:rPr>
          <w:rFonts w:hint="eastAsia" w:ascii="Times New Roman" w:hAnsi="Times New Roman"/>
          <w:sz w:val="24"/>
        </w:rPr>
        <w:t>馬來未解興亡事，十畝椰林水一方。</w:t>
      </w:r>
      <w:r>
        <w:rPr>
          <w:rFonts w:ascii="Times New Roman" w:hAnsi="Times New Roman"/>
          <w:sz w:val="24"/>
        </w:rPr>
        <w:t xml:space="preserve">(1.6b). He probably refers to the Malay people’s indifference to political </w:t>
      </w:r>
      <w:r>
        <w:rPr>
          <w:rFonts w:ascii="Times New Roman" w:hAnsi="Times New Roman" w:eastAsia="Gungsuh" w:cs="Times New Roman"/>
          <w:sz w:val="24"/>
          <w:szCs w:val="24"/>
        </w:rPr>
        <w:t>change</w:t>
      </w:r>
      <w:r>
        <w:rPr>
          <w:rFonts w:ascii="Times New Roman" w:hAnsi="Times New Roman"/>
          <w:sz w:val="24"/>
        </w:rPr>
        <w:t xml:space="preserve">, not caring who the sovereign is as long as they can have their own way of life.  </w:t>
      </w:r>
    </w:p>
    <w:p>
      <w:pPr>
        <w:ind w:firstLine="426"/>
        <w:rPr>
          <w:rFonts w:ascii="Times New Roman" w:hAnsi="Times New Roman"/>
          <w:sz w:val="24"/>
        </w:rPr>
      </w:pPr>
      <w:r>
        <w:rPr>
          <w:rFonts w:ascii="Times New Roman" w:hAnsi="Times New Roman" w:eastAsia="Times New Roman" w:cs="Times New Roman"/>
          <w:sz w:val="24"/>
          <w:szCs w:val="24"/>
        </w:rPr>
        <w:t xml:space="preserve"> The</w:t>
      </w:r>
      <w:r>
        <w:rPr>
          <w:rFonts w:ascii="Times New Roman" w:hAnsi="Times New Roman"/>
          <w:sz w:val="24"/>
        </w:rPr>
        <w:t xml:space="preserve"> most intriguing topic among the four assignments</w:t>
      </w:r>
      <w:r>
        <w:rPr>
          <w:rFonts w:ascii="Times New Roman" w:hAnsi="Times New Roman" w:eastAsia="Times New Roman" w:cs="Times New Roman"/>
          <w:sz w:val="24"/>
          <w:szCs w:val="24"/>
        </w:rPr>
        <w:t xml:space="preserve"> is undoubtedly “Mixed Feelings about the Star Island.”</w:t>
      </w:r>
      <w:r>
        <w:rPr>
          <w:rFonts w:ascii="Times New Roman" w:hAnsi="Times New Roman"/>
          <w:sz w:val="24"/>
        </w:rPr>
        <w:t xml:space="preserve"> Eighteen pieces by five poets are included in the </w:t>
      </w:r>
      <w:r>
        <w:rPr>
          <w:rFonts w:ascii="Times New Roman" w:hAnsi="Times New Roman"/>
          <w:i/>
          <w:sz w:val="24"/>
        </w:rPr>
        <w:t xml:space="preserve">Tanxie shiji </w:t>
      </w:r>
      <w:r>
        <w:rPr>
          <w:rFonts w:ascii="Times New Roman" w:hAnsi="Times New Roman"/>
          <w:sz w:val="24"/>
        </w:rPr>
        <w:t>(1.17b-20b).</w:t>
      </w:r>
      <w:r>
        <w:rPr>
          <w:rStyle w:val="17"/>
          <w:rFonts w:ascii="Times New Roman" w:hAnsi="Times New Roman"/>
          <w:sz w:val="24"/>
        </w:rPr>
        <w:footnoteReference w:id="66"/>
      </w:r>
      <w:r>
        <w:rPr>
          <w:rFonts w:ascii="Times New Roman" w:hAnsi="Times New Roman"/>
          <w:sz w:val="24"/>
        </w:rPr>
        <w:t xml:space="preserve"> Among them the physician-poet Li Peh Khai</w:t>
      </w:r>
      <w:r>
        <w:rPr>
          <w:rFonts w:ascii="PMingLiU" w:hAnsi="PMingLiU"/>
          <w:sz w:val="24"/>
        </w:rPr>
        <w:t xml:space="preserve"> </w:t>
      </w:r>
      <w:r>
        <w:rPr>
          <w:rFonts w:ascii="Times New Roman" w:hAnsi="Times New Roman"/>
          <w:sz w:val="24"/>
        </w:rPr>
        <w:t>alone contributed ten pieces. The strategic location of the island city, urban bustle and excitement, toils of the laborers, tropical scenery, homesickness, social and ethnic issues are presented hither and thither, indeed reflecting the members’ “mixed feelings” about Singapore as the title suggested. The following is the third of the ten pieces by Li Peh Khai:</w:t>
      </w:r>
    </w:p>
    <w:p>
      <w:pPr>
        <w:spacing w:after="0" w:line="360" w:lineRule="auto"/>
        <w:ind w:left="567" w:hanging="1"/>
        <w:rPr>
          <w:rFonts w:ascii="Times New Roman" w:hAnsi="Times New Roman"/>
        </w:rPr>
      </w:pPr>
      <w:r>
        <w:rPr>
          <w:rFonts w:ascii="Times New Roman" w:hAnsi="Times New Roman"/>
        </w:rPr>
        <w:t>Dotting reds and yellows, leaves are like flowers,</w:t>
      </w:r>
    </w:p>
    <w:p>
      <w:pPr>
        <w:spacing w:after="0" w:line="360" w:lineRule="auto"/>
        <w:ind w:left="567" w:hanging="1"/>
        <w:rPr>
          <w:rFonts w:ascii="Times New Roman" w:hAnsi="Times New Roman"/>
        </w:rPr>
      </w:pPr>
      <w:r>
        <w:rPr>
          <w:rFonts w:ascii="Times New Roman" w:hAnsi="Times New Roman"/>
        </w:rPr>
        <w:t>What a joy to see often these good views and scenes.</w:t>
      </w:r>
    </w:p>
    <w:p>
      <w:pPr>
        <w:spacing w:after="0" w:line="360" w:lineRule="auto"/>
        <w:ind w:left="567" w:hanging="1"/>
        <w:rPr>
          <w:rFonts w:ascii="Times New Roman" w:hAnsi="Times New Roman"/>
        </w:rPr>
      </w:pPr>
      <w:r>
        <w:rPr>
          <w:rFonts w:ascii="Times New Roman" w:hAnsi="Times New Roman"/>
        </w:rPr>
        <w:t xml:space="preserve">Warm all year round, heaven blessed its beauty;  </w:t>
      </w:r>
    </w:p>
    <w:p>
      <w:pPr>
        <w:spacing w:after="0" w:line="360" w:lineRule="auto"/>
        <w:ind w:left="567" w:hanging="1"/>
        <w:rPr>
          <w:rFonts w:ascii="Times New Roman" w:hAnsi="Times New Roman"/>
        </w:rPr>
      </w:pPr>
      <w:r>
        <w:rPr>
          <w:rFonts w:ascii="Times New Roman" w:hAnsi="Times New Roman"/>
        </w:rPr>
        <w:t xml:space="preserve">Industrious, the many races, praiseworthy their efforts. </w:t>
      </w:r>
    </w:p>
    <w:p>
      <w:pPr>
        <w:spacing w:after="0" w:line="360" w:lineRule="auto"/>
        <w:ind w:left="567" w:hanging="1"/>
        <w:rPr>
          <w:rFonts w:ascii="Times New Roman" w:hAnsi="Times New Roman"/>
        </w:rPr>
      </w:pPr>
      <w:r>
        <w:rPr>
          <w:rFonts w:ascii="Times New Roman" w:hAnsi="Times New Roman"/>
        </w:rPr>
        <w:t>Ways of transport, coming from sea and land,</w:t>
      </w:r>
    </w:p>
    <w:p>
      <w:pPr>
        <w:spacing w:after="0" w:line="360" w:lineRule="auto"/>
        <w:ind w:left="567" w:hanging="1"/>
        <w:rPr>
          <w:rFonts w:ascii="Times New Roman" w:hAnsi="Times New Roman"/>
        </w:rPr>
      </w:pPr>
      <w:r>
        <w:rPr>
          <w:rFonts w:ascii="Times New Roman" w:hAnsi="Times New Roman"/>
        </w:rPr>
        <w:t xml:space="preserve">Nothing is unused, even mud and sand. </w:t>
      </w:r>
    </w:p>
    <w:p>
      <w:pPr>
        <w:spacing w:after="0" w:line="360" w:lineRule="auto"/>
        <w:ind w:left="567" w:hanging="1"/>
        <w:rPr>
          <w:rFonts w:ascii="Times New Roman" w:hAnsi="Times New Roman"/>
        </w:rPr>
      </w:pPr>
      <w:r>
        <w:rPr>
          <w:rFonts w:ascii="Times New Roman" w:hAnsi="Times New Roman"/>
        </w:rPr>
        <w:t>Still more the means of traveling, so surprisingly swift,</w:t>
      </w:r>
    </w:p>
    <w:p>
      <w:pPr>
        <w:spacing w:after="0" w:line="360" w:lineRule="auto"/>
        <w:ind w:left="567" w:hanging="1"/>
        <w:rPr>
          <w:rFonts w:ascii="Times New Roman" w:hAnsi="Times New Roman"/>
        </w:rPr>
      </w:pPr>
      <w:r>
        <w:rPr>
          <w:rFonts w:ascii="Times New Roman" w:hAnsi="Times New Roman"/>
        </w:rPr>
        <w:t xml:space="preserve">And the cost is cheap; everyone can have a ride on cars.  </w:t>
      </w:r>
    </w:p>
    <w:p>
      <w:pPr>
        <w:spacing w:after="0" w:line="360" w:lineRule="auto"/>
        <w:ind w:left="567" w:hanging="1"/>
        <w:rPr>
          <w:rFonts w:ascii="Times New Roman" w:hAnsi="Times New Roman"/>
          <w:lang w:val="en-SG" w:eastAsia="zh-TW"/>
        </w:rPr>
      </w:pPr>
      <w:r>
        <w:rPr>
          <w:rFonts w:hint="eastAsia" w:ascii="Times New Roman" w:hAnsi="Times New Roman"/>
        </w:rPr>
        <w:t>點染丹黃葉似花，賞心叠見好風華。</w:t>
      </w:r>
      <w:r>
        <w:rPr>
          <w:rFonts w:hint="eastAsia" w:ascii="Times New Roman" w:hAnsi="Times New Roman"/>
          <w:lang w:eastAsia="zh-TW"/>
        </w:rPr>
        <w:t>一年溫暖天全美，百族辛勤力可嘉。</w:t>
      </w:r>
    </w:p>
    <w:p>
      <w:pPr>
        <w:spacing w:after="0" w:line="360" w:lineRule="auto"/>
        <w:ind w:left="567" w:hanging="1"/>
        <w:rPr>
          <w:rFonts w:ascii="Times New Roman" w:hAnsi="Times New Roman"/>
          <w:lang w:val="en-SG"/>
        </w:rPr>
      </w:pPr>
      <w:r>
        <w:rPr>
          <w:rFonts w:hint="eastAsia" w:ascii="Times New Roman" w:hAnsi="Times New Roman"/>
        </w:rPr>
        <w:t>道有運輸來海陸，物無遺棄到泥沙。交通更覺驚神速，賤價人人坐汽車。</w:t>
      </w:r>
      <w:r>
        <w:rPr>
          <w:rFonts w:ascii="Times New Roman" w:hAnsi="Times New Roman"/>
        </w:rPr>
        <w:t>(1.18a)</w:t>
      </w:r>
    </w:p>
    <w:p>
      <w:pPr>
        <w:ind w:firstLine="425"/>
        <w:rPr>
          <w:rFonts w:ascii="Times New Roman" w:hAnsi="Times New Roman"/>
          <w:sz w:val="24"/>
        </w:rPr>
      </w:pPr>
      <w:r>
        <w:rPr>
          <w:rFonts w:ascii="Times New Roman" w:hAnsi="Times New Roman"/>
          <w:sz w:val="24"/>
        </w:rPr>
        <w:t xml:space="preserve"> </w:t>
      </w:r>
      <w:r>
        <w:rPr>
          <w:rFonts w:ascii="Times New Roman" w:hAnsi="Times New Roman"/>
          <w:sz w:val="24"/>
        </w:rPr>
        <w:br w:type="textWrapping"/>
      </w:r>
      <w:r>
        <w:rPr>
          <w:rFonts w:ascii="Times New Roman" w:hAnsi="Times New Roman"/>
          <w:sz w:val="24"/>
        </w:rPr>
        <w:t xml:space="preserve">This is a </w:t>
      </w:r>
      <w:r>
        <w:rPr>
          <w:rFonts w:ascii="Times New Roman" w:hAnsi="Times New Roman" w:eastAsia="Times New Roman" w:cs="Times New Roman"/>
          <w:sz w:val="24"/>
          <w:szCs w:val="24"/>
        </w:rPr>
        <w:t>paean to</w:t>
      </w:r>
      <w:r>
        <w:rPr>
          <w:rFonts w:ascii="Times New Roman" w:hAnsi="Times New Roman"/>
          <w:sz w:val="24"/>
        </w:rPr>
        <w:t xml:space="preserve"> the pleasant environment, liveliness and prosperity of colonial Singapore. Especially notable is line four, which approves the diligence of the different ethnic groups, while the second half of the poem enumerates the geographical advantage and technological advancement of the port city. Rui Yu offered similar praise in the second of his two pieces:  </w:t>
      </w:r>
    </w:p>
    <w:p>
      <w:pPr>
        <w:spacing w:after="0" w:line="360" w:lineRule="auto"/>
        <w:ind w:left="567"/>
        <w:rPr>
          <w:rFonts w:ascii="Times New Roman" w:hAnsi="Times New Roman"/>
        </w:rPr>
      </w:pPr>
      <w:r>
        <w:rPr>
          <w:rFonts w:ascii="Times New Roman" w:hAnsi="Times New Roman"/>
        </w:rPr>
        <w:t>One star shines bright in the south—the island stands alone.</w:t>
      </w:r>
    </w:p>
    <w:p>
      <w:pPr>
        <w:spacing w:after="0" w:line="360" w:lineRule="auto"/>
        <w:ind w:left="567"/>
        <w:rPr>
          <w:rFonts w:ascii="Times New Roman" w:hAnsi="Times New Roman"/>
        </w:rPr>
      </w:pPr>
      <w:r>
        <w:rPr>
          <w:rFonts w:ascii="Times New Roman" w:hAnsi="Times New Roman"/>
        </w:rPr>
        <w:t>Out to the sea, a different abode with defensive blocks.</w:t>
      </w:r>
    </w:p>
    <w:p>
      <w:pPr>
        <w:spacing w:after="0" w:line="360" w:lineRule="auto"/>
        <w:ind w:left="567"/>
        <w:rPr>
          <w:rFonts w:ascii="Times New Roman" w:hAnsi="Times New Roman"/>
        </w:rPr>
      </w:pPr>
      <w:r>
        <w:rPr>
          <w:rFonts w:ascii="Times New Roman" w:hAnsi="Times New Roman"/>
        </w:rPr>
        <w:t>Precious torch, thousands of them—river banks never darkened;</w:t>
      </w:r>
    </w:p>
    <w:p>
      <w:pPr>
        <w:spacing w:after="0" w:line="360" w:lineRule="auto"/>
        <w:ind w:left="567"/>
        <w:rPr>
          <w:rFonts w:ascii="Times New Roman" w:hAnsi="Times New Roman"/>
        </w:rPr>
      </w:pPr>
      <w:r>
        <w:rPr>
          <w:rFonts w:ascii="Times New Roman" w:hAnsi="Times New Roman"/>
        </w:rPr>
        <w:t xml:space="preserve">Fishermen live together; the waters are their rice field.    </w:t>
      </w:r>
    </w:p>
    <w:p>
      <w:pPr>
        <w:spacing w:after="0" w:line="360" w:lineRule="auto"/>
        <w:ind w:left="567"/>
        <w:rPr>
          <w:rFonts w:ascii="Times New Roman" w:hAnsi="Times New Roman"/>
        </w:rPr>
      </w:pPr>
      <w:r>
        <w:rPr>
          <w:rFonts w:ascii="Times New Roman" w:hAnsi="Times New Roman"/>
        </w:rPr>
        <w:t xml:space="preserve">Shoulders and wheels crowded—such a prosperous place. </w:t>
      </w:r>
    </w:p>
    <w:p>
      <w:pPr>
        <w:spacing w:after="0" w:line="360" w:lineRule="auto"/>
        <w:ind w:left="567"/>
        <w:rPr>
          <w:rFonts w:ascii="Times New Roman" w:hAnsi="Times New Roman"/>
        </w:rPr>
      </w:pPr>
      <w:r>
        <w:rPr>
          <w:rFonts w:ascii="Times New Roman" w:hAnsi="Times New Roman"/>
        </w:rPr>
        <w:t xml:space="preserve">Business thriving, vehicles running in the old resident market.  </w:t>
      </w:r>
    </w:p>
    <w:p>
      <w:pPr>
        <w:spacing w:after="0" w:line="360" w:lineRule="auto"/>
        <w:ind w:left="567"/>
        <w:rPr>
          <w:rFonts w:ascii="Times New Roman" w:hAnsi="Times New Roman"/>
        </w:rPr>
      </w:pPr>
      <w:r>
        <w:rPr>
          <w:rFonts w:ascii="Times New Roman" w:hAnsi="Times New Roman"/>
        </w:rPr>
        <w:t>Don’t be surprised that here they miss not their homes,</w:t>
      </w:r>
    </w:p>
    <w:p>
      <w:pPr>
        <w:spacing w:after="0" w:line="360" w:lineRule="auto"/>
        <w:ind w:left="567"/>
        <w:rPr>
          <w:rFonts w:ascii="Times New Roman" w:hAnsi="Times New Roman"/>
        </w:rPr>
      </w:pPr>
      <w:r>
        <w:rPr>
          <w:rFonts w:ascii="Times New Roman" w:hAnsi="Times New Roman"/>
        </w:rPr>
        <w:t xml:space="preserve">Coming early, long they’ve chanted the “Happy Border” piece. </w:t>
      </w:r>
    </w:p>
    <w:p>
      <w:pPr>
        <w:spacing w:after="0" w:line="360" w:lineRule="auto"/>
        <w:ind w:left="567"/>
        <w:rPr>
          <w:rFonts w:ascii="Times New Roman" w:hAnsi="Times New Roman"/>
          <w:lang w:val="en-SG" w:eastAsia="zh-TW"/>
        </w:rPr>
      </w:pPr>
      <w:r>
        <w:rPr>
          <w:rFonts w:hint="eastAsia" w:ascii="Times New Roman" w:hAnsi="Times New Roman"/>
        </w:rPr>
        <w:t>一星南麗島孤懸，海外籓籬別有天。寶炬千竿堤不夜，漁家雜處水為田。</w:t>
      </w:r>
    </w:p>
    <w:p>
      <w:pPr>
        <w:spacing w:after="0" w:line="360" w:lineRule="auto"/>
        <w:ind w:left="567"/>
        <w:rPr>
          <w:rFonts w:ascii="Times New Roman" w:hAnsi="Times New Roman"/>
          <w:lang w:val="en-SG"/>
        </w:rPr>
      </w:pPr>
      <w:r>
        <w:rPr>
          <w:rFonts w:hint="eastAsia" w:ascii="Times New Roman" w:hAnsi="Times New Roman"/>
        </w:rPr>
        <w:t>肩摩轂擊繁華地，服賈牽車古市廛。莫訝此間思蜀少，歸來早賦樂郊篇。</w:t>
      </w:r>
      <w:r>
        <w:rPr>
          <w:rFonts w:ascii="Times New Roman" w:hAnsi="Times New Roman"/>
        </w:rPr>
        <w:t>(1.19b)</w:t>
      </w:r>
    </w:p>
    <w:p>
      <w:pPr>
        <w:spacing w:after="0" w:line="360" w:lineRule="auto"/>
        <w:rPr>
          <w:rFonts w:ascii="Times New Roman" w:hAnsi="Times New Roman"/>
          <w:sz w:val="24"/>
        </w:rPr>
      </w:pPr>
    </w:p>
    <w:p>
      <w:pPr>
        <w:rPr>
          <w:rFonts w:ascii="Times New Roman" w:hAnsi="Times New Roman"/>
          <w:sz w:val="24"/>
        </w:rPr>
      </w:pPr>
      <w:r>
        <w:rPr>
          <w:rFonts w:ascii="Times New Roman" w:hAnsi="Times New Roman"/>
          <w:sz w:val="24"/>
        </w:rPr>
        <w:t xml:space="preserve">Rui Yu also commended the strategic location, modern technology and economic affluence of Singapore. So pleasant was the living condition here that immigrants would forget about their homeland, since they had found </w:t>
      </w:r>
      <w:r>
        <w:rPr>
          <w:rFonts w:ascii="Times New Roman" w:hAnsi="Times New Roman" w:eastAsia="Times New Roman" w:cs="Times New Roman"/>
          <w:sz w:val="24"/>
          <w:szCs w:val="24"/>
        </w:rPr>
        <w:t>the</w:t>
      </w:r>
      <w:r>
        <w:rPr>
          <w:rFonts w:ascii="Times New Roman" w:hAnsi="Times New Roman"/>
          <w:sz w:val="24"/>
        </w:rPr>
        <w:t xml:space="preserve"> happy </w:t>
      </w:r>
      <w:r>
        <w:rPr>
          <w:rFonts w:ascii="Times New Roman" w:hAnsi="Times New Roman" w:eastAsia="Times New Roman" w:cs="Times New Roman"/>
          <w:sz w:val="24"/>
          <w:szCs w:val="24"/>
        </w:rPr>
        <w:t xml:space="preserve">border or </w:t>
      </w:r>
      <w:r>
        <w:rPr>
          <w:rFonts w:ascii="Times New Roman" w:hAnsi="Times New Roman"/>
          <w:sz w:val="24"/>
        </w:rPr>
        <w:t>place to live (</w:t>
      </w:r>
      <w:r>
        <w:rPr>
          <w:rFonts w:ascii="Times New Roman" w:hAnsi="Times New Roman"/>
          <w:i/>
          <w:iCs/>
          <w:sz w:val="24"/>
        </w:rPr>
        <w:t xml:space="preserve">lejiao </w:t>
      </w:r>
      <w:r>
        <w:rPr>
          <w:rFonts w:hint="eastAsia" w:ascii="Times New Roman" w:hAnsi="Times New Roman"/>
          <w:sz w:val="24"/>
        </w:rPr>
        <w:t>樂郊</w:t>
      </w:r>
      <w:r>
        <w:rPr>
          <w:rFonts w:ascii="Times New Roman" w:hAnsi="Times New Roman"/>
          <w:sz w:val="24"/>
        </w:rPr>
        <w:t xml:space="preserve">), an allusion </w:t>
      </w:r>
      <w:r>
        <w:rPr>
          <w:rFonts w:ascii="Times New Roman" w:hAnsi="Times New Roman" w:eastAsia="Times New Roman" w:cs="Times New Roman"/>
          <w:sz w:val="24"/>
          <w:szCs w:val="24"/>
        </w:rPr>
        <w:t>adapted</w:t>
      </w:r>
      <w:r>
        <w:rPr>
          <w:rFonts w:ascii="Times New Roman" w:hAnsi="Times New Roman"/>
          <w:sz w:val="24"/>
        </w:rPr>
        <w:t xml:space="preserve"> from the </w:t>
      </w:r>
      <w:r>
        <w:rPr>
          <w:rFonts w:ascii="Times New Roman" w:hAnsi="Times New Roman"/>
          <w:i/>
          <w:sz w:val="24"/>
        </w:rPr>
        <w:t xml:space="preserve">Shijing </w:t>
      </w:r>
      <w:r>
        <w:rPr>
          <w:rFonts w:ascii="Times New Roman" w:hAnsi="Times New Roman"/>
          <w:sz w:val="24"/>
        </w:rPr>
        <w:t xml:space="preserve">poem “Giant Rat,” which expressed the wish to escape from oppression. Poems like these delineated a bright future for the immigrants, while vowing to shun the past and the thought of returning home, where life was indeed miserable in the early twentieth century. </w:t>
      </w:r>
    </w:p>
    <w:p>
      <w:pPr>
        <w:ind w:firstLine="426"/>
        <w:rPr>
          <w:rFonts w:ascii="Times New Roman" w:hAnsi="Times New Roman"/>
          <w:sz w:val="24"/>
        </w:rPr>
      </w:pPr>
      <w:r>
        <w:rPr>
          <w:rFonts w:ascii="Times New Roman" w:hAnsi="Times New Roman"/>
          <w:sz w:val="24"/>
        </w:rPr>
        <w:t xml:space="preserve">The Happy Valley Amusement Park </w:t>
      </w:r>
      <w:r>
        <w:rPr>
          <w:rFonts w:ascii="Times New Roman" w:hAnsi="Times New Roman" w:eastAsia="Times New Roman" w:cs="Times New Roman"/>
          <w:sz w:val="24"/>
          <w:szCs w:val="24"/>
        </w:rPr>
        <w:t>was founded by the business</w:t>
      </w:r>
      <w:r>
        <w:rPr>
          <w:rFonts w:ascii="PMingLiU" w:hAnsi="PMingLiU" w:cs="PMingLiU"/>
          <w:sz w:val="24"/>
          <w:szCs w:val="24"/>
        </w:rPr>
        <w:t xml:space="preserve"> </w:t>
      </w:r>
      <w:r>
        <w:rPr>
          <w:rFonts w:ascii="Times New Roman" w:hAnsi="Times New Roman"/>
          <w:sz w:val="24"/>
        </w:rPr>
        <w:t xml:space="preserve">tycoon Lim Teck Kim </w:t>
      </w:r>
      <w:r>
        <w:rPr>
          <w:rFonts w:hint="eastAsia" w:ascii="Times New Roman" w:hAnsi="Times New Roman"/>
          <w:sz w:val="24"/>
        </w:rPr>
        <w:t>林德金</w:t>
      </w:r>
      <w:r>
        <w:rPr>
          <w:rFonts w:ascii="Times New Roman" w:hAnsi="Times New Roman"/>
          <w:sz w:val="24"/>
        </w:rPr>
        <w:t xml:space="preserve"> (1882-1938) in 1921 (closed in 1928).</w:t>
      </w:r>
      <w:r>
        <w:rPr>
          <w:rFonts w:ascii="Times New Roman" w:hAnsi="Times New Roman" w:eastAsia="Times New Roman" w:cs="Times New Roman"/>
          <w:sz w:val="24"/>
          <w:szCs w:val="24"/>
          <w:vertAlign w:val="superscript"/>
        </w:rPr>
        <w:footnoteReference w:id="67"/>
      </w:r>
      <w:r>
        <w:rPr>
          <w:rFonts w:ascii="Times New Roman" w:hAnsi="Times New Roman" w:eastAsia="Times New Roman" w:cs="Times New Roman"/>
          <w:sz w:val="24"/>
          <w:szCs w:val="24"/>
        </w:rPr>
        <w:t xml:space="preserve"> Located in Tanjong Pagar, the park was not only known as a recreation place, but also notorious for its gambling activities.</w:t>
      </w:r>
      <w:r>
        <w:rPr>
          <w:rFonts w:ascii="Times New Roman" w:hAnsi="Times New Roman" w:eastAsia="Times New Roman" w:cs="Times New Roman"/>
          <w:sz w:val="24"/>
          <w:szCs w:val="24"/>
          <w:vertAlign w:val="superscript"/>
        </w:rPr>
        <w:footnoteReference w:id="68"/>
      </w:r>
      <w:r>
        <w:rPr>
          <w:rFonts w:ascii="Times New Roman" w:hAnsi="Times New Roman" w:eastAsia="Times New Roman" w:cs="Times New Roman"/>
          <w:sz w:val="24"/>
          <w:szCs w:val="24"/>
        </w:rPr>
        <w:t xml:space="preserve"> T</w:t>
      </w:r>
      <w:r>
        <w:rPr>
          <w:rFonts w:ascii="Times New Roman" w:hAnsi="Times New Roman"/>
          <w:sz w:val="24"/>
        </w:rPr>
        <w:t xml:space="preserve">he Tanshe poems (1.20a-23a) mostly marveled at its bustling atmosphere and various forms of entertainment, including music </w:t>
      </w:r>
      <w:r>
        <w:rPr>
          <w:rFonts w:ascii="Times New Roman" w:hAnsi="Times New Roman" w:eastAsia="Times New Roman" w:cs="Times New Roman"/>
          <w:sz w:val="24"/>
          <w:szCs w:val="24"/>
        </w:rPr>
        <w:t>performances</w:t>
      </w:r>
      <w:r>
        <w:rPr>
          <w:rFonts w:ascii="Times New Roman" w:hAnsi="Times New Roman"/>
          <w:sz w:val="24"/>
        </w:rPr>
        <w:t>, rides and games, martial combat, dining and none other than gambling.</w:t>
      </w:r>
      <w:r>
        <w:rPr>
          <w:rStyle w:val="17"/>
          <w:rFonts w:ascii="Times New Roman" w:hAnsi="Times New Roman"/>
          <w:sz w:val="24"/>
        </w:rPr>
        <w:footnoteReference w:id="69"/>
      </w:r>
      <w:r>
        <w:rPr>
          <w:rFonts w:ascii="Times New Roman" w:hAnsi="Times New Roman"/>
          <w:sz w:val="24"/>
        </w:rPr>
        <w:t xml:space="preserve"> </w:t>
      </w:r>
    </w:p>
    <w:p>
      <w:pPr>
        <w:ind w:firstLine="426"/>
        <w:rPr>
          <w:rFonts w:ascii="Times New Roman" w:hAnsi="Times New Roman"/>
          <w:sz w:val="24"/>
        </w:rPr>
      </w:pPr>
      <w:r>
        <w:rPr>
          <w:rFonts w:ascii="Times New Roman" w:hAnsi="Times New Roman"/>
          <w:sz w:val="24"/>
        </w:rPr>
        <w:t xml:space="preserve">The “Drinking Iced Water” series contains </w:t>
      </w:r>
      <w:r>
        <w:rPr>
          <w:rFonts w:ascii="Times New Roman" w:hAnsi="Times New Roman" w:eastAsia="Times New Roman" w:cs="Times New Roman"/>
          <w:sz w:val="24"/>
          <w:szCs w:val="24"/>
        </w:rPr>
        <w:t xml:space="preserve">only </w:t>
      </w:r>
      <w:r>
        <w:rPr>
          <w:rFonts w:ascii="Times New Roman" w:hAnsi="Times New Roman"/>
          <w:sz w:val="24"/>
        </w:rPr>
        <w:t>five poems (1.34b-36a).</w:t>
      </w:r>
      <w:r>
        <w:rPr>
          <w:rStyle w:val="17"/>
          <w:rFonts w:ascii="Times New Roman" w:hAnsi="Times New Roman"/>
          <w:sz w:val="24"/>
        </w:rPr>
        <w:footnoteReference w:id="70"/>
      </w:r>
      <w:r>
        <w:rPr>
          <w:rFonts w:ascii="Times New Roman" w:hAnsi="Times New Roman"/>
          <w:sz w:val="24"/>
        </w:rPr>
        <w:t xml:space="preserve"> Among the five authors, Li Peh Khai stands out again with his detailed description of this special drink in Nanyang. He </w:t>
      </w:r>
      <w:r>
        <w:rPr>
          <w:rFonts w:ascii="Times New Roman" w:hAnsi="Times New Roman" w:eastAsia="Times New Roman" w:cs="Times New Roman"/>
          <w:sz w:val="24"/>
          <w:szCs w:val="24"/>
        </w:rPr>
        <w:t>starts</w:t>
      </w:r>
      <w:r>
        <w:rPr>
          <w:rFonts w:ascii="Times New Roman" w:hAnsi="Times New Roman"/>
          <w:sz w:val="24"/>
        </w:rPr>
        <w:t xml:space="preserve"> the poem with the following lines: </w:t>
      </w:r>
    </w:p>
    <w:p>
      <w:pPr>
        <w:spacing w:after="0" w:line="360" w:lineRule="auto"/>
        <w:ind w:left="567"/>
        <w:rPr>
          <w:rFonts w:ascii="Times New Roman" w:hAnsi="Times New Roman"/>
        </w:rPr>
      </w:pPr>
      <w:r>
        <w:rPr>
          <w:rFonts w:ascii="Times New Roman" w:hAnsi="Times New Roman"/>
        </w:rPr>
        <w:t>My mind, peaceful before;</w:t>
      </w:r>
    </w:p>
    <w:p>
      <w:pPr>
        <w:spacing w:after="0" w:line="360" w:lineRule="auto"/>
        <w:ind w:left="567"/>
        <w:rPr>
          <w:rFonts w:ascii="Times New Roman" w:hAnsi="Times New Roman"/>
        </w:rPr>
      </w:pPr>
      <w:r>
        <w:rPr>
          <w:rFonts w:ascii="Times New Roman" w:hAnsi="Times New Roman"/>
        </w:rPr>
        <w:t>Why should I claim I’m hot-blooded?</w:t>
      </w:r>
    </w:p>
    <w:p>
      <w:pPr>
        <w:spacing w:after="0" w:line="360" w:lineRule="auto"/>
        <w:ind w:left="567"/>
        <w:rPr>
          <w:rFonts w:ascii="Times New Roman" w:hAnsi="Times New Roman"/>
        </w:rPr>
      </w:pPr>
      <w:r>
        <w:rPr>
          <w:rFonts w:ascii="Times New Roman" w:hAnsi="Times New Roman"/>
        </w:rPr>
        <w:t xml:space="preserve">For long, I’ve lived in the equator, </w:t>
      </w:r>
    </w:p>
    <w:p>
      <w:pPr>
        <w:spacing w:after="0" w:line="360" w:lineRule="auto"/>
        <w:ind w:left="567"/>
        <w:rPr>
          <w:rFonts w:ascii="Times New Roman" w:hAnsi="Times New Roman"/>
        </w:rPr>
      </w:pPr>
      <w:r>
        <w:rPr>
          <w:rFonts w:ascii="Times New Roman" w:hAnsi="Times New Roman"/>
        </w:rPr>
        <w:t xml:space="preserve">Suffered so much the scorching heat of wind and sun.     </w:t>
      </w:r>
    </w:p>
    <w:p>
      <w:pPr>
        <w:spacing w:after="0" w:line="360" w:lineRule="auto"/>
        <w:ind w:left="567"/>
        <w:rPr>
          <w:rFonts w:ascii="Times New Roman" w:hAnsi="Times New Roman"/>
          <w:lang w:val="en-SG"/>
        </w:rPr>
      </w:pPr>
      <w:r>
        <w:rPr>
          <w:rFonts w:hint="eastAsia" w:ascii="Times New Roman" w:hAnsi="Times New Roman"/>
        </w:rPr>
        <w:t>吾心本平和，不必誇熱血。久居赤道間，風日苦炎熱。</w:t>
      </w:r>
      <w:r>
        <w:rPr>
          <w:rFonts w:ascii="Times New Roman" w:hAnsi="Times New Roman"/>
        </w:rPr>
        <w:t>(1.35a-b)</w:t>
      </w:r>
    </w:p>
    <w:p>
      <w:pPr>
        <w:rPr>
          <w:rFonts w:ascii="Times New Roman" w:hAnsi="Times New Roman"/>
          <w:sz w:val="24"/>
        </w:rPr>
      </w:pPr>
      <w:r>
        <w:rPr>
          <w:rFonts w:ascii="Times New Roman" w:hAnsi="Times New Roman"/>
          <w:sz w:val="24"/>
        </w:rPr>
        <w:br w:type="textWrapping"/>
      </w:r>
      <w:r>
        <w:rPr>
          <w:rFonts w:ascii="Times New Roman" w:hAnsi="Times New Roman"/>
          <w:sz w:val="24"/>
        </w:rPr>
        <w:t xml:space="preserve">He then </w:t>
      </w:r>
      <w:r>
        <w:rPr>
          <w:rFonts w:ascii="Times New Roman" w:hAnsi="Times New Roman" w:eastAsia="Times New Roman" w:cs="Times New Roman"/>
          <w:sz w:val="24"/>
          <w:szCs w:val="24"/>
        </w:rPr>
        <w:t>narrates</w:t>
      </w:r>
      <w:r>
        <w:rPr>
          <w:rFonts w:ascii="Times New Roman" w:hAnsi="Times New Roman"/>
          <w:sz w:val="24"/>
        </w:rPr>
        <w:t xml:space="preserve"> how iced water can help quench the heat, and the two different ways to drink: either mixed it with the western alcohol, or with syrup and cookies. After describing the different sizes and forms of the ice, and the </w:t>
      </w:r>
      <w:r>
        <w:rPr>
          <w:rFonts w:ascii="Times New Roman" w:hAnsi="Times New Roman" w:eastAsia="Times New Roman" w:cs="Times New Roman"/>
          <w:sz w:val="24"/>
          <w:szCs w:val="24"/>
        </w:rPr>
        <w:t>ingenious</w:t>
      </w:r>
      <w:r>
        <w:rPr>
          <w:rFonts w:ascii="Times New Roman" w:hAnsi="Times New Roman"/>
          <w:sz w:val="24"/>
        </w:rPr>
        <w:t xml:space="preserve"> design of the European ice maker, he </w:t>
      </w:r>
      <w:r>
        <w:rPr>
          <w:rFonts w:ascii="Times New Roman" w:hAnsi="Times New Roman" w:eastAsia="Times New Roman" w:cs="Times New Roman"/>
          <w:sz w:val="24"/>
          <w:szCs w:val="24"/>
        </w:rPr>
        <w:t>continues</w:t>
      </w:r>
      <w:r>
        <w:rPr>
          <w:rFonts w:ascii="Times New Roman" w:hAnsi="Times New Roman"/>
          <w:sz w:val="24"/>
        </w:rPr>
        <w:t>:</w:t>
      </w:r>
    </w:p>
    <w:p>
      <w:pPr>
        <w:spacing w:after="0" w:line="360" w:lineRule="auto"/>
        <w:ind w:left="567"/>
        <w:rPr>
          <w:rFonts w:ascii="Times New Roman" w:hAnsi="Times New Roman"/>
        </w:rPr>
      </w:pPr>
      <w:r>
        <w:rPr>
          <w:rFonts w:ascii="Times New Roman" w:hAnsi="Times New Roman"/>
        </w:rPr>
        <w:t>Iced stores everywhere in the market,</w:t>
      </w:r>
    </w:p>
    <w:p>
      <w:pPr>
        <w:spacing w:after="0" w:line="360" w:lineRule="auto"/>
        <w:ind w:left="567"/>
        <w:rPr>
          <w:rFonts w:ascii="Times New Roman" w:hAnsi="Times New Roman"/>
        </w:rPr>
      </w:pPr>
      <w:r>
        <w:rPr>
          <w:rFonts w:ascii="Times New Roman" w:hAnsi="Times New Roman"/>
        </w:rPr>
        <w:t xml:space="preserve">Never absent day and night. </w:t>
      </w:r>
    </w:p>
    <w:p>
      <w:pPr>
        <w:spacing w:after="0" w:line="360" w:lineRule="auto"/>
        <w:ind w:left="567"/>
        <w:rPr>
          <w:rFonts w:ascii="Times New Roman" w:hAnsi="Times New Roman"/>
        </w:rPr>
      </w:pPr>
      <w:r>
        <w:rPr>
          <w:rFonts w:ascii="Times New Roman" w:hAnsi="Times New Roman"/>
        </w:rPr>
        <w:t xml:space="preserve">Drinkers of iced water in Nanyang </w:t>
      </w:r>
    </w:p>
    <w:p>
      <w:pPr>
        <w:spacing w:after="0" w:line="360" w:lineRule="auto"/>
        <w:ind w:left="567"/>
        <w:rPr>
          <w:rFonts w:ascii="Times New Roman" w:hAnsi="Times New Roman"/>
        </w:rPr>
      </w:pPr>
      <w:r>
        <w:rPr>
          <w:rFonts w:ascii="Times New Roman" w:hAnsi="Times New Roman"/>
        </w:rPr>
        <w:t>Are common, not special at all.</w:t>
      </w:r>
    </w:p>
    <w:p>
      <w:pPr>
        <w:spacing w:after="0" w:line="360" w:lineRule="auto"/>
        <w:ind w:left="567"/>
        <w:rPr>
          <w:rFonts w:ascii="Times New Roman" w:hAnsi="Times New Roman"/>
        </w:rPr>
      </w:pPr>
      <w:r>
        <w:rPr>
          <w:rFonts w:ascii="Times New Roman" w:hAnsi="Times New Roman"/>
        </w:rPr>
        <w:t>Once I used ice to treat illness,</w:t>
      </w:r>
    </w:p>
    <w:p>
      <w:pPr>
        <w:spacing w:after="0" w:line="360" w:lineRule="auto"/>
        <w:ind w:left="567"/>
        <w:rPr>
          <w:rFonts w:ascii="Times New Roman" w:hAnsi="Times New Roman"/>
        </w:rPr>
      </w:pPr>
      <w:r>
        <w:rPr>
          <w:rFonts w:ascii="Times New Roman" w:hAnsi="Times New Roman"/>
        </w:rPr>
        <w:t>Much better than acupuncture.</w:t>
      </w:r>
    </w:p>
    <w:p>
      <w:pPr>
        <w:spacing w:after="0" w:line="360" w:lineRule="auto"/>
        <w:ind w:left="567"/>
        <w:rPr>
          <w:rFonts w:ascii="Times New Roman" w:hAnsi="Times New Roman"/>
        </w:rPr>
      </w:pPr>
      <w:r>
        <w:rPr>
          <w:rFonts w:ascii="Times New Roman" w:hAnsi="Times New Roman"/>
        </w:rPr>
        <w:t>It can complement the medicine manual,</w:t>
      </w:r>
    </w:p>
    <w:p>
      <w:pPr>
        <w:spacing w:after="0" w:line="360" w:lineRule="auto"/>
        <w:ind w:left="567"/>
        <w:rPr>
          <w:rFonts w:ascii="Times New Roman" w:hAnsi="Times New Roman"/>
        </w:rPr>
      </w:pPr>
      <w:r>
        <w:rPr>
          <w:rFonts w:ascii="Times New Roman" w:hAnsi="Times New Roman"/>
        </w:rPr>
        <w:t xml:space="preserve">No need for me to wag my tongue.    </w:t>
      </w:r>
    </w:p>
    <w:p>
      <w:pPr>
        <w:spacing w:after="0" w:line="360" w:lineRule="auto"/>
        <w:ind w:left="567"/>
        <w:rPr>
          <w:rFonts w:ascii="Times New Roman" w:hAnsi="Times New Roman"/>
          <w:lang w:val="en-SG" w:eastAsia="zh-TW"/>
        </w:rPr>
      </w:pPr>
      <w:r>
        <w:rPr>
          <w:rFonts w:hint="eastAsia" w:ascii="Times New Roman" w:hAnsi="Times New Roman"/>
        </w:rPr>
        <w:t>街店多冰市，旦夕不曾缺。南洋飲冰人，普通非特別。</w:t>
      </w:r>
    </w:p>
    <w:p>
      <w:pPr>
        <w:spacing w:after="0" w:line="360" w:lineRule="auto"/>
        <w:ind w:left="567"/>
        <w:rPr>
          <w:rFonts w:ascii="Times New Roman" w:hAnsi="Times New Roman"/>
          <w:lang w:val="en-SG" w:eastAsia="zh-TW"/>
        </w:rPr>
      </w:pPr>
      <w:r>
        <w:rPr>
          <w:rFonts w:hint="eastAsia" w:ascii="Times New Roman" w:hAnsi="Times New Roman"/>
        </w:rPr>
        <w:t>亦嘗取治病，強於針刺穴。足補本</w:t>
      </w:r>
      <w:r>
        <w:rPr>
          <w:rFonts w:ascii="MingLiU" w:hAnsi="MingLiU"/>
          <w:shd w:val="clear" w:color="auto" w:fill="FFFFFF"/>
        </w:rPr>
        <w:t>艸經，無謂我饒舌。</w:t>
      </w:r>
      <w:r>
        <w:rPr>
          <w:rFonts w:ascii="Times New Roman" w:hAnsi="Times New Roman"/>
          <w:lang w:eastAsia="zh-TW"/>
        </w:rPr>
        <w:t xml:space="preserve">  </w:t>
      </w:r>
    </w:p>
    <w:p>
      <w:pPr>
        <w:spacing w:after="0" w:line="360" w:lineRule="auto"/>
        <w:rPr>
          <w:rFonts w:ascii="Times New Roman" w:hAnsi="Times New Roman"/>
          <w:sz w:val="24"/>
          <w:lang w:eastAsia="zh-TW"/>
        </w:rPr>
      </w:pPr>
    </w:p>
    <w:p>
      <w:pPr>
        <w:rPr>
          <w:rFonts w:ascii="Times New Roman" w:hAnsi="Times New Roman"/>
          <w:sz w:val="24"/>
        </w:rPr>
      </w:pPr>
      <w:r>
        <w:rPr>
          <w:rFonts w:ascii="Times New Roman" w:hAnsi="Times New Roman"/>
          <w:sz w:val="24"/>
        </w:rPr>
        <w:t xml:space="preserve">The poem concludes with Li himself enjoying a cup of ice water under the moonlight. Although the tone tends to </w:t>
      </w:r>
      <w:r>
        <w:rPr>
          <w:rFonts w:ascii="Times New Roman" w:hAnsi="Times New Roman" w:eastAsia="Times New Roman" w:cs="Times New Roman"/>
          <w:sz w:val="24"/>
          <w:szCs w:val="24"/>
        </w:rPr>
        <w:t>dull</w:t>
      </w:r>
      <w:r>
        <w:rPr>
          <w:rFonts w:ascii="Times New Roman" w:hAnsi="Times New Roman"/>
          <w:sz w:val="24"/>
        </w:rPr>
        <w:t xml:space="preserve"> in translation, the original in ancient form is quite interesting, offering the reader a vivid picture of Nanyang life and referring to Li’s own occupation as a physician. It seems that Li, like many Chinese immigrants, had adapted to the daily practices of local life, although </w:t>
      </w:r>
      <w:r>
        <w:rPr>
          <w:rFonts w:ascii="Times New Roman" w:hAnsi="Times New Roman" w:eastAsia="Times New Roman" w:cs="Times New Roman"/>
          <w:sz w:val="24"/>
          <w:szCs w:val="24"/>
        </w:rPr>
        <w:t>culturally he</w:t>
      </w:r>
      <w:r>
        <w:rPr>
          <w:rFonts w:ascii="Times New Roman" w:hAnsi="Times New Roman"/>
          <w:sz w:val="24"/>
        </w:rPr>
        <w:t xml:space="preserve"> might still behave and think in the traditional Chinese way.  </w:t>
      </w:r>
    </w:p>
    <w:p>
      <w:pPr>
        <w:ind w:firstLine="426"/>
        <w:rPr>
          <w:rFonts w:ascii="Times New Roman" w:hAnsi="Times New Roman"/>
          <w:sz w:val="24"/>
        </w:rPr>
      </w:pPr>
      <w:r>
        <w:rPr>
          <w:rFonts w:ascii="Times New Roman" w:hAnsi="Times New Roman"/>
          <w:sz w:val="24"/>
        </w:rPr>
        <w:t>Twenty poems by seven poets are included in the series of “Relieving the Heat of Summer.” (2.12a-14b)</w:t>
      </w:r>
      <w:r>
        <w:rPr>
          <w:rStyle w:val="17"/>
          <w:rFonts w:ascii="Times New Roman" w:hAnsi="Times New Roman"/>
          <w:sz w:val="24"/>
        </w:rPr>
        <w:footnoteReference w:id="71"/>
      </w:r>
      <w:r>
        <w:rPr>
          <w:rFonts w:ascii="Times New Roman" w:hAnsi="Times New Roman"/>
          <w:sz w:val="24"/>
        </w:rPr>
        <w:t xml:space="preserve"> While the poets mostly accentuated the relaxed moments of summer and the lovely coastal scene in Nanyang, or </w:t>
      </w:r>
      <w:r>
        <w:rPr>
          <w:rFonts w:ascii="Times New Roman" w:hAnsi="Times New Roman" w:eastAsia="Times New Roman" w:cs="Times New Roman"/>
          <w:sz w:val="24"/>
          <w:szCs w:val="24"/>
        </w:rPr>
        <w:t>took</w:t>
      </w:r>
      <w:r>
        <w:rPr>
          <w:rFonts w:ascii="Times New Roman" w:hAnsi="Times New Roman"/>
          <w:sz w:val="24"/>
        </w:rPr>
        <w:t xml:space="preserve"> the </w:t>
      </w:r>
      <w:r>
        <w:rPr>
          <w:rFonts w:ascii="Times New Roman" w:hAnsi="Times New Roman" w:eastAsia="Times New Roman" w:cs="Times New Roman"/>
          <w:sz w:val="24"/>
          <w:szCs w:val="24"/>
        </w:rPr>
        <w:t>opportunity</w:t>
      </w:r>
      <w:r>
        <w:rPr>
          <w:rFonts w:ascii="Times New Roman" w:hAnsi="Times New Roman"/>
          <w:sz w:val="24"/>
        </w:rPr>
        <w:t xml:space="preserve"> to reveal the tranquil state of mind, at times they would express some disappointments. Rui Yu, for example, complained that unlike Lingnan (Southern China, particularly Canton), there was no lychee in Singapore (2. 12b). Goods and materials aside, the Tanshe members were not always </w:t>
      </w:r>
      <w:r>
        <w:rPr>
          <w:rFonts w:ascii="Times New Roman" w:hAnsi="Times New Roman" w:eastAsia="Times New Roman" w:cs="Times New Roman"/>
          <w:sz w:val="24"/>
          <w:szCs w:val="24"/>
        </w:rPr>
        <w:t>approving</w:t>
      </w:r>
      <w:r>
        <w:rPr>
          <w:rFonts w:ascii="Times New Roman" w:hAnsi="Times New Roman"/>
          <w:sz w:val="24"/>
        </w:rPr>
        <w:t xml:space="preserve"> of the social and cultural ambiance of Singapore, especially when considered from the Chinese perspective. The journalist Li Tiemin was one of the most critical poets, as the second piece of his four “Mixed Feelings about the Star Island” shows: </w:t>
      </w:r>
    </w:p>
    <w:p>
      <w:pPr>
        <w:spacing w:after="0" w:line="360" w:lineRule="auto"/>
        <w:ind w:left="567"/>
        <w:rPr>
          <w:rFonts w:ascii="Times New Roman" w:hAnsi="Times New Roman"/>
        </w:rPr>
      </w:pPr>
      <w:r>
        <w:rPr>
          <w:rFonts w:ascii="Times New Roman" w:hAnsi="Times New Roman"/>
        </w:rPr>
        <w:t xml:space="preserve">Indeed the parrot is crafty in words, </w:t>
      </w:r>
    </w:p>
    <w:p>
      <w:pPr>
        <w:spacing w:after="0" w:line="360" w:lineRule="auto"/>
        <w:ind w:left="567"/>
        <w:rPr>
          <w:rFonts w:ascii="Times New Roman" w:hAnsi="Times New Roman"/>
        </w:rPr>
      </w:pPr>
      <w:r>
        <w:rPr>
          <w:rFonts w:ascii="Times New Roman" w:hAnsi="Times New Roman"/>
        </w:rPr>
        <w:t xml:space="preserve">It drills its broods with foreign tongues. </w:t>
      </w:r>
    </w:p>
    <w:p>
      <w:pPr>
        <w:spacing w:after="0" w:line="360" w:lineRule="auto"/>
        <w:ind w:left="567"/>
        <w:rPr>
          <w:rFonts w:ascii="Times New Roman" w:hAnsi="Times New Roman"/>
        </w:rPr>
      </w:pPr>
      <w:r>
        <w:rPr>
          <w:rFonts w:ascii="Times New Roman" w:hAnsi="Times New Roman"/>
        </w:rPr>
        <w:t xml:space="preserve">Knowing nothing about the Han and the Tang,  </w:t>
      </w:r>
    </w:p>
    <w:p>
      <w:pPr>
        <w:spacing w:after="0" w:line="360" w:lineRule="auto"/>
        <w:ind w:left="567"/>
        <w:rPr>
          <w:rFonts w:ascii="Times New Roman" w:hAnsi="Times New Roman"/>
        </w:rPr>
      </w:pPr>
      <w:r>
        <w:rPr>
          <w:rFonts w:ascii="Times New Roman" w:hAnsi="Times New Roman"/>
        </w:rPr>
        <w:t xml:space="preserve">Surely they are the fishermen in the Peach Blossom Spring. </w:t>
      </w:r>
    </w:p>
    <w:p>
      <w:pPr>
        <w:spacing w:after="0" w:line="360" w:lineRule="auto"/>
        <w:ind w:left="567"/>
        <w:rPr>
          <w:rFonts w:ascii="Times New Roman" w:hAnsi="Times New Roman"/>
          <w:lang w:val="en-SG"/>
        </w:rPr>
      </w:pPr>
      <w:r>
        <w:rPr>
          <w:rFonts w:hint="eastAsia" w:ascii="Times New Roman" w:hAnsi="Times New Roman"/>
        </w:rPr>
        <w:t>果然鸚鵡巧於言，竟把佉盧教子孫。為語漢唐都不識，分明漁父入桃源。</w:t>
      </w:r>
      <w:r>
        <w:rPr>
          <w:rFonts w:ascii="Times New Roman" w:hAnsi="Times New Roman"/>
        </w:rPr>
        <w:t xml:space="preserve">(1.20a) </w:t>
      </w:r>
    </w:p>
    <w:p>
      <w:pPr>
        <w:spacing w:after="0" w:line="360" w:lineRule="auto"/>
        <w:contextualSpacing/>
        <w:rPr>
          <w:rFonts w:ascii="Times New Roman" w:hAnsi="Times New Roman"/>
          <w:sz w:val="24"/>
        </w:rPr>
      </w:pPr>
    </w:p>
    <w:p>
      <w:pPr>
        <w:rPr>
          <w:rFonts w:ascii="Times New Roman" w:hAnsi="Times New Roman"/>
          <w:sz w:val="24"/>
        </w:rPr>
      </w:pPr>
      <w:r>
        <w:rPr>
          <w:rFonts w:ascii="Times New Roman" w:hAnsi="Times New Roman"/>
          <w:sz w:val="24"/>
        </w:rPr>
        <w:t xml:space="preserve">The parrot very likely referred to the Straits Chinese who chose to receive English education and “betrayed” traditional Chinese culture. They are mocked as the fisherman in Tao Yuanming’s tale “Peach Blossom Spring,” venturing into a “Shangri-la” where people kept themselves away from the outside world and knew nothing about dynastic change. Obviously, theirs was a very different and even alien, </w:t>
      </w:r>
      <w:r>
        <w:rPr>
          <w:rFonts w:ascii="Times New Roman" w:hAnsi="Times New Roman" w:eastAsia="Times New Roman" w:cs="Times New Roman"/>
          <w:sz w:val="24"/>
          <w:szCs w:val="24"/>
        </w:rPr>
        <w:t>unwelcome</w:t>
      </w:r>
      <w:r>
        <w:rPr>
          <w:rFonts w:ascii="Times New Roman" w:hAnsi="Times New Roman"/>
          <w:sz w:val="24"/>
        </w:rPr>
        <w:t xml:space="preserve"> community in the eyes of the Tanshe members.</w:t>
      </w:r>
      <w:r>
        <w:rPr>
          <w:rStyle w:val="17"/>
          <w:rFonts w:ascii="Times New Roman" w:hAnsi="Times New Roman"/>
          <w:sz w:val="24"/>
        </w:rPr>
        <w:footnoteReference w:id="72"/>
      </w:r>
      <w:r>
        <w:rPr>
          <w:rFonts w:ascii="Times New Roman" w:hAnsi="Times New Roman"/>
          <w:sz w:val="24"/>
        </w:rPr>
        <w:t xml:space="preserve">  Li in the same series also </w:t>
      </w:r>
      <w:r>
        <w:rPr>
          <w:rFonts w:ascii="Times New Roman" w:hAnsi="Times New Roman" w:eastAsia="Times New Roman" w:cs="Times New Roman"/>
          <w:sz w:val="24"/>
          <w:szCs w:val="24"/>
        </w:rPr>
        <w:t>moaned</w:t>
      </w:r>
      <w:r>
        <w:rPr>
          <w:rFonts w:ascii="Times New Roman" w:hAnsi="Times New Roman"/>
          <w:sz w:val="24"/>
        </w:rPr>
        <w:t xml:space="preserve"> that many immigrants </w:t>
      </w:r>
      <w:r>
        <w:rPr>
          <w:rFonts w:ascii="Times New Roman" w:hAnsi="Times New Roman" w:eastAsia="Times New Roman" w:cs="Times New Roman"/>
          <w:sz w:val="24"/>
          <w:szCs w:val="24"/>
        </w:rPr>
        <w:t xml:space="preserve">other than the Straits Chinese </w:t>
      </w:r>
      <w:r>
        <w:rPr>
          <w:rFonts w:ascii="Times New Roman" w:hAnsi="Times New Roman"/>
          <w:sz w:val="24"/>
        </w:rPr>
        <w:t>had forgotten their homeland</w:t>
      </w:r>
      <w:r>
        <w:rPr>
          <w:rFonts w:ascii="Times New Roman" w:hAnsi="Times New Roman" w:eastAsia="Times New Roman" w:cs="Times New Roman"/>
          <w:sz w:val="24"/>
          <w:szCs w:val="24"/>
        </w:rPr>
        <w:t xml:space="preserve"> and disapproved of the never-ending quest for profit</w:t>
      </w:r>
      <w:r>
        <w:rPr>
          <w:rFonts w:ascii="Times New Roman" w:hAnsi="Times New Roman"/>
          <w:sz w:val="24"/>
        </w:rPr>
        <w:t xml:space="preserve">.  </w:t>
      </w:r>
    </w:p>
    <w:p>
      <w:pPr>
        <w:rPr>
          <w:rFonts w:ascii="Times New Roman" w:hAnsi="Times New Roman"/>
          <w:sz w:val="24"/>
        </w:rPr>
      </w:pPr>
    </w:p>
    <w:p>
      <w:pPr>
        <w:numPr>
          <w:ilvl w:val="0"/>
          <w:numId w:val="3"/>
        </w:numPr>
        <w:rPr>
          <w:rFonts w:ascii="Times New Roman" w:hAnsi="Times New Roman"/>
          <w:sz w:val="24"/>
        </w:rPr>
      </w:pPr>
      <w:r>
        <w:rPr>
          <w:rFonts w:ascii="Times New Roman" w:hAnsi="Times New Roman"/>
          <w:sz w:val="24"/>
        </w:rPr>
        <w:t>About Homeland</w:t>
      </w:r>
    </w:p>
    <w:p>
      <w:pPr>
        <w:ind w:firstLine="426"/>
        <w:rPr>
          <w:rFonts w:ascii="Times New Roman" w:hAnsi="Times New Roman"/>
          <w:sz w:val="24"/>
        </w:rPr>
      </w:pPr>
      <w:r>
        <w:rPr>
          <w:rFonts w:ascii="Times New Roman" w:hAnsi="Times New Roman"/>
          <w:sz w:val="24"/>
        </w:rPr>
        <w:t xml:space="preserve">Nostalgia was an essential part of the diasporic feelings and overseas experiences of the immigrant poets in Singapore. Many poetry assignments in the Tanshe provided opportunities for members to convey homesickness and the sense of displacement, including the “Mixed Feelings about the Star Island” studied above. </w:t>
      </w:r>
      <w:r>
        <w:rPr>
          <w:rFonts w:ascii="Times New Roman" w:hAnsi="Times New Roman" w:eastAsia="Times New Roman" w:cs="Times New Roman"/>
          <w:sz w:val="24"/>
          <w:szCs w:val="24"/>
        </w:rPr>
        <w:t>In</w:t>
      </w:r>
      <w:r>
        <w:rPr>
          <w:rFonts w:ascii="Times New Roman" w:hAnsi="Times New Roman"/>
          <w:sz w:val="24"/>
        </w:rPr>
        <w:t xml:space="preserve"> topics like “Spring Sentiments” (No.1), “Autumn Feelings” (No. 11), “Mid-Autumn Moon” (No. 12), “Climbing Height at the Double Ninth Festival” (No. 13), “Listening to the Rain” (No. 35) and in particular “Recalling the Plum Blossoms of the Hometown” (No. 34</w:t>
      </w:r>
      <w:r>
        <w:rPr>
          <w:rFonts w:ascii="Times New Roman" w:hAnsi="Times New Roman" w:eastAsia="Times New Roman" w:cs="Times New Roman"/>
          <w:sz w:val="24"/>
          <w:szCs w:val="24"/>
        </w:rPr>
        <w:t>),</w:t>
      </w:r>
      <w:r>
        <w:rPr>
          <w:rFonts w:ascii="Times New Roman" w:hAnsi="Times New Roman"/>
          <w:sz w:val="24"/>
        </w:rPr>
        <w:t xml:space="preserve"> the poets expressed their nostalgia for relatives and hometowns. </w:t>
      </w:r>
    </w:p>
    <w:p>
      <w:pPr>
        <w:ind w:firstLine="426"/>
        <w:rPr>
          <w:rFonts w:ascii="Times New Roman" w:hAnsi="Times New Roman"/>
          <w:sz w:val="24"/>
        </w:rPr>
      </w:pPr>
      <w:r>
        <w:rPr>
          <w:rFonts w:ascii="Times New Roman" w:hAnsi="Times New Roman"/>
          <w:sz w:val="24"/>
        </w:rPr>
        <w:t xml:space="preserve">“Recalling the Plum Blossoms of the Hometown” (2.27a-28b) is noteworthy in the sense that the flower mentioned was </w:t>
      </w:r>
      <w:r>
        <w:rPr>
          <w:rFonts w:ascii="Times New Roman" w:hAnsi="Times New Roman" w:eastAsia="Times New Roman" w:cs="Times New Roman"/>
          <w:sz w:val="24"/>
          <w:szCs w:val="24"/>
        </w:rPr>
        <w:t>not seen</w:t>
      </w:r>
      <w:r>
        <w:rPr>
          <w:rFonts w:ascii="Times New Roman" w:hAnsi="Times New Roman"/>
          <w:sz w:val="24"/>
        </w:rPr>
        <w:t xml:space="preserve"> in Nanyang</w:t>
      </w:r>
      <w:r>
        <w:rPr>
          <w:rFonts w:ascii="Times New Roman" w:hAnsi="Times New Roman" w:eastAsia="Times New Roman" w:cs="Times New Roman"/>
          <w:sz w:val="24"/>
          <w:szCs w:val="24"/>
        </w:rPr>
        <w:t>, forcing the author to</w:t>
      </w:r>
      <w:r>
        <w:rPr>
          <w:rFonts w:ascii="Times New Roman" w:hAnsi="Times New Roman"/>
          <w:sz w:val="24"/>
        </w:rPr>
        <w:t xml:space="preserve"> look back to China and traditional literature </w:t>
      </w:r>
      <w:r>
        <w:rPr>
          <w:rFonts w:ascii="Times New Roman" w:hAnsi="Times New Roman" w:eastAsia="Times New Roman" w:cs="Times New Roman"/>
          <w:sz w:val="24"/>
          <w:szCs w:val="24"/>
        </w:rPr>
        <w:t>for inspiration</w:t>
      </w:r>
      <w:r>
        <w:rPr>
          <w:rFonts w:ascii="Times New Roman" w:hAnsi="Times New Roman"/>
          <w:sz w:val="24"/>
        </w:rPr>
        <w:t xml:space="preserve">. More than thirty pieces were published in </w:t>
      </w:r>
      <w:r>
        <w:rPr>
          <w:rFonts w:ascii="Times New Roman" w:hAnsi="Times New Roman"/>
          <w:i/>
          <w:sz w:val="24"/>
        </w:rPr>
        <w:t xml:space="preserve">Nanyang Siang Pau </w:t>
      </w:r>
      <w:r>
        <w:rPr>
          <w:rFonts w:ascii="Times New Roman" w:hAnsi="Times New Roman"/>
          <w:sz w:val="24"/>
        </w:rPr>
        <w:t xml:space="preserve">between January and February, 1926, with the </w:t>
      </w:r>
      <w:r>
        <w:rPr>
          <w:rFonts w:ascii="Times New Roman" w:hAnsi="Times New Roman"/>
          <w:i/>
          <w:sz w:val="24"/>
        </w:rPr>
        <w:t xml:space="preserve">xiang </w:t>
      </w:r>
      <w:r>
        <w:rPr>
          <w:rFonts w:hint="eastAsia" w:ascii="Times New Roman" w:hAnsi="Times New Roman"/>
          <w:sz w:val="24"/>
        </w:rPr>
        <w:t>鄉</w:t>
      </w:r>
      <w:r>
        <w:rPr>
          <w:rFonts w:ascii="Times New Roman" w:hAnsi="Times New Roman"/>
          <w:sz w:val="24"/>
        </w:rPr>
        <w:t xml:space="preserve"> (hometown) rhyme assigned to poets to follow, but only seven pieces by seven members were selected </w:t>
      </w:r>
      <w:r>
        <w:rPr>
          <w:rFonts w:ascii="Times New Roman" w:hAnsi="Times New Roman" w:eastAsia="Gungsuh" w:cs="Times New Roman"/>
          <w:sz w:val="24"/>
          <w:szCs w:val="24"/>
        </w:rPr>
        <w:t>to be published i</w:t>
      </w:r>
      <w:r>
        <w:rPr>
          <w:rFonts w:ascii="Times New Roman" w:hAnsi="Times New Roman" w:eastAsia="Times New Roman" w:cs="Times New Roman"/>
          <w:sz w:val="24"/>
          <w:szCs w:val="24"/>
        </w:rPr>
        <w:t>n</w:t>
      </w:r>
      <w:r>
        <w:rPr>
          <w:rFonts w:ascii="Times New Roman" w:hAnsi="Times New Roman"/>
          <w:sz w:val="24"/>
        </w:rPr>
        <w:t xml:space="preserve"> the </w:t>
      </w:r>
      <w:r>
        <w:rPr>
          <w:rFonts w:ascii="Times New Roman" w:hAnsi="Times New Roman"/>
          <w:i/>
          <w:sz w:val="24"/>
        </w:rPr>
        <w:t>Tanxie Shiji</w:t>
      </w:r>
      <w:r>
        <w:rPr>
          <w:rFonts w:ascii="Times New Roman" w:hAnsi="Times New Roman"/>
          <w:sz w:val="24"/>
        </w:rPr>
        <w:t xml:space="preserve">. Here is Sun Shinan’s work: </w:t>
      </w:r>
    </w:p>
    <w:p>
      <w:pPr>
        <w:spacing w:after="0" w:line="360" w:lineRule="auto"/>
        <w:ind w:firstLine="720"/>
        <w:rPr>
          <w:rFonts w:ascii="Times New Roman" w:hAnsi="Times New Roman"/>
        </w:rPr>
      </w:pPr>
      <w:r>
        <w:rPr>
          <w:rFonts w:ascii="Times New Roman" w:hAnsi="Times New Roman"/>
        </w:rPr>
        <w:t xml:space="preserve">I recalled having a flask of wine at West Lake, </w:t>
      </w:r>
    </w:p>
    <w:p>
      <w:pPr>
        <w:spacing w:after="0" w:line="360" w:lineRule="auto"/>
        <w:ind w:firstLine="720"/>
        <w:rPr>
          <w:rFonts w:ascii="Times New Roman" w:hAnsi="Times New Roman"/>
        </w:rPr>
      </w:pPr>
      <w:r>
        <w:rPr>
          <w:rFonts w:ascii="Times New Roman" w:hAnsi="Times New Roman"/>
        </w:rPr>
        <w:t xml:space="preserve">On the way home, fragrant snow covered my clothes.  </w:t>
      </w:r>
    </w:p>
    <w:p>
      <w:pPr>
        <w:spacing w:after="0" w:line="360" w:lineRule="auto"/>
        <w:ind w:firstLine="720"/>
        <w:rPr>
          <w:rFonts w:ascii="Times New Roman" w:hAnsi="Times New Roman"/>
        </w:rPr>
      </w:pPr>
      <w:r>
        <w:rPr>
          <w:rFonts w:ascii="Times New Roman" w:hAnsi="Times New Roman"/>
        </w:rPr>
        <w:t>Then, riding a donkey I looked at the sparse shadow.</w:t>
      </w:r>
    </w:p>
    <w:p>
      <w:pPr>
        <w:spacing w:after="0" w:line="360" w:lineRule="auto"/>
        <w:ind w:firstLine="720"/>
        <w:rPr>
          <w:rFonts w:ascii="Times New Roman" w:hAnsi="Times New Roman"/>
        </w:rPr>
      </w:pPr>
      <w:r>
        <w:rPr>
          <w:rFonts w:ascii="Times New Roman" w:hAnsi="Times New Roman"/>
        </w:rPr>
        <w:t xml:space="preserve">Now, at the end of the world, separated from the faint scent.  </w:t>
      </w:r>
    </w:p>
    <w:p>
      <w:pPr>
        <w:spacing w:after="0" w:line="360" w:lineRule="auto"/>
        <w:ind w:firstLine="720"/>
        <w:rPr>
          <w:rFonts w:ascii="Times New Roman" w:hAnsi="Times New Roman"/>
        </w:rPr>
      </w:pPr>
      <w:r>
        <w:rPr>
          <w:rFonts w:ascii="Times New Roman" w:hAnsi="Times New Roman"/>
        </w:rPr>
        <w:t xml:space="preserve">Far away, in my dream I yearn for its crisscrossed branches, </w:t>
      </w:r>
    </w:p>
    <w:p>
      <w:pPr>
        <w:spacing w:after="0" w:line="360" w:lineRule="auto"/>
        <w:ind w:firstLine="720"/>
        <w:rPr>
          <w:rFonts w:ascii="Times New Roman" w:hAnsi="Times New Roman"/>
        </w:rPr>
      </w:pPr>
      <w:r>
        <w:rPr>
          <w:rFonts w:ascii="Times New Roman" w:hAnsi="Times New Roman"/>
        </w:rPr>
        <w:t xml:space="preserve">Pondering on the wind and moon saddened my poem. </w:t>
      </w:r>
    </w:p>
    <w:p>
      <w:pPr>
        <w:spacing w:after="0" w:line="360" w:lineRule="auto"/>
        <w:ind w:firstLine="720"/>
        <w:rPr>
          <w:rFonts w:ascii="Times New Roman" w:hAnsi="Times New Roman"/>
        </w:rPr>
      </w:pPr>
      <w:r>
        <w:rPr>
          <w:rFonts w:ascii="Times New Roman" w:hAnsi="Times New Roman"/>
        </w:rPr>
        <w:t>Don’t think that a sojourner has no feeling,</w:t>
      </w:r>
    </w:p>
    <w:p>
      <w:pPr>
        <w:spacing w:after="0" w:line="360" w:lineRule="auto"/>
        <w:ind w:firstLine="720"/>
        <w:rPr>
          <w:rFonts w:ascii="Times New Roman" w:hAnsi="Times New Roman"/>
        </w:rPr>
      </w:pPr>
      <w:r>
        <w:rPr>
          <w:rFonts w:ascii="Times New Roman" w:hAnsi="Times New Roman"/>
        </w:rPr>
        <w:t xml:space="preserve">A pensive soul often returns to its hometown. </w:t>
      </w:r>
    </w:p>
    <w:p>
      <w:pPr>
        <w:spacing w:after="0" w:line="360" w:lineRule="auto"/>
        <w:ind w:left="660" w:leftChars="300" w:firstLine="60"/>
        <w:rPr>
          <w:rFonts w:ascii="Times New Roman" w:hAnsi="Times New Roman"/>
          <w:lang w:eastAsia="zh-TW"/>
        </w:rPr>
      </w:pPr>
      <w:r>
        <w:rPr>
          <w:rFonts w:hint="eastAsia" w:ascii="Times New Roman" w:hAnsi="Times New Roman"/>
        </w:rPr>
        <w:t>曾記西湖醉一觴，歸來芳雪滿衣裳。當時驢背看疎影，今日天涯隔暗香。</w:t>
      </w:r>
    </w:p>
    <w:p>
      <w:pPr>
        <w:spacing w:after="0" w:line="360" w:lineRule="auto"/>
        <w:ind w:firstLine="720"/>
        <w:rPr>
          <w:rFonts w:ascii="Times New Roman" w:hAnsi="Times New Roman"/>
          <w:lang w:val="en-SG"/>
        </w:rPr>
      </w:pPr>
      <w:r>
        <w:rPr>
          <w:rFonts w:hint="eastAsia" w:ascii="Times New Roman" w:hAnsi="Times New Roman"/>
        </w:rPr>
        <w:t>遙想橫斜勞夢寐，愁思風月惱詩腸。莫嫌客子無情緒，幾度癡魂到故鄉。</w:t>
      </w:r>
      <w:r>
        <w:rPr>
          <w:rFonts w:ascii="Times New Roman" w:hAnsi="Times New Roman"/>
        </w:rPr>
        <w:t>(2.28b)</w:t>
      </w:r>
    </w:p>
    <w:p>
      <w:pPr>
        <w:spacing w:after="0" w:line="360" w:lineRule="auto"/>
        <w:rPr>
          <w:rFonts w:ascii="Times New Roman" w:hAnsi="Times New Roman"/>
          <w:sz w:val="24"/>
        </w:rPr>
      </w:pPr>
    </w:p>
    <w:p>
      <w:pPr>
        <w:rPr>
          <w:rFonts w:ascii="Times New Roman" w:hAnsi="Times New Roman"/>
          <w:sz w:val="24"/>
        </w:rPr>
      </w:pPr>
      <w:r>
        <w:rPr>
          <w:rFonts w:ascii="Times New Roman" w:hAnsi="Times New Roman"/>
          <w:sz w:val="24"/>
        </w:rPr>
        <w:t>One of the symbolic emblems of Chinese culture (later the national flower of the Republic of China), the plum blossom stands for loftiness and resilience</w:t>
      </w:r>
      <w:r>
        <w:rPr>
          <w:rFonts w:ascii="Times New Roman" w:hAnsi="Times New Roman" w:eastAsia="Times New Roman" w:cs="Times New Roman"/>
          <w:sz w:val="24"/>
          <w:szCs w:val="24"/>
        </w:rPr>
        <w:t xml:space="preserve"> in Chinese tradition</w:t>
      </w:r>
      <w:r>
        <w:rPr>
          <w:rFonts w:ascii="Times New Roman" w:hAnsi="Times New Roman"/>
          <w:sz w:val="24"/>
        </w:rPr>
        <w:t xml:space="preserve">, since it can resist cold in winter. It had </w:t>
      </w:r>
      <w:r>
        <w:rPr>
          <w:rFonts w:ascii="Times New Roman" w:hAnsi="Times New Roman" w:eastAsia="Gungsuh" w:cs="Times New Roman"/>
          <w:sz w:val="24"/>
          <w:szCs w:val="24"/>
        </w:rPr>
        <w:t>often</w:t>
      </w:r>
      <w:r>
        <w:rPr>
          <w:rFonts w:ascii="Gungsuh" w:hAnsi="Gungsuh" w:eastAsia="Gungsuh" w:cs="Gungsuh"/>
          <w:sz w:val="24"/>
          <w:szCs w:val="24"/>
        </w:rPr>
        <w:t xml:space="preserve"> </w:t>
      </w:r>
      <w:r>
        <w:rPr>
          <w:rFonts w:ascii="Times New Roman" w:hAnsi="Times New Roman"/>
          <w:sz w:val="24"/>
        </w:rPr>
        <w:t xml:space="preserve">been associated with Hangzhou since the Song dynasty hermit Lin Bu </w:t>
      </w:r>
      <w:r>
        <w:rPr>
          <w:rFonts w:hint="eastAsia" w:ascii="Times New Roman" w:hAnsi="Times New Roman"/>
          <w:sz w:val="24"/>
        </w:rPr>
        <w:t>林逋</w:t>
      </w:r>
      <w:r>
        <w:rPr>
          <w:rFonts w:ascii="Times New Roman" w:hAnsi="Times New Roman"/>
          <w:sz w:val="24"/>
        </w:rPr>
        <w:t xml:space="preserve"> (967-1028) composed a famous poem about the flower. Lin lived in seclusion on the Lone Island on West Lake, and his poem consists of an oft-quoted couplet in which the words “sparse shadow” (</w:t>
      </w:r>
      <w:r>
        <w:rPr>
          <w:rFonts w:ascii="Times New Roman" w:hAnsi="Times New Roman"/>
          <w:i/>
          <w:sz w:val="24"/>
        </w:rPr>
        <w:t xml:space="preserve">shuying </w:t>
      </w:r>
      <w:r>
        <w:rPr>
          <w:rFonts w:hint="eastAsia" w:ascii="Times New Roman" w:hAnsi="Times New Roman"/>
          <w:sz w:val="24"/>
        </w:rPr>
        <w:t>疎影</w:t>
      </w:r>
      <w:r>
        <w:rPr>
          <w:rFonts w:ascii="Times New Roman" w:hAnsi="Times New Roman"/>
          <w:sz w:val="24"/>
        </w:rPr>
        <w:t>, line 3 here), “faint scent” (</w:t>
      </w:r>
      <w:r>
        <w:rPr>
          <w:rFonts w:ascii="Times New Roman" w:hAnsi="Times New Roman"/>
          <w:i/>
          <w:sz w:val="24"/>
        </w:rPr>
        <w:t xml:space="preserve">anxiang </w:t>
      </w:r>
      <w:r>
        <w:rPr>
          <w:rFonts w:hint="eastAsia" w:ascii="Times New Roman" w:hAnsi="Times New Roman"/>
          <w:sz w:val="24"/>
        </w:rPr>
        <w:t>暗香</w:t>
      </w:r>
      <w:r>
        <w:rPr>
          <w:rFonts w:ascii="Times New Roman" w:hAnsi="Times New Roman"/>
          <w:sz w:val="24"/>
        </w:rPr>
        <w:t>, line 4), “crisscrossed branches” (</w:t>
      </w:r>
      <w:r>
        <w:rPr>
          <w:rFonts w:hint="eastAsia" w:ascii="Times New Roman" w:hAnsi="Times New Roman"/>
          <w:sz w:val="24"/>
        </w:rPr>
        <w:t>橫斜</w:t>
      </w:r>
      <w:r>
        <w:rPr>
          <w:rFonts w:ascii="Times New Roman" w:hAnsi="Times New Roman"/>
          <w:sz w:val="24"/>
        </w:rPr>
        <w:t xml:space="preserve">, line 5) later became metonymies of plum blossom, in </w:t>
      </w:r>
      <w:r>
        <w:rPr>
          <w:rFonts w:ascii="Times New Roman" w:hAnsi="Times New Roman" w:eastAsia="Gungsuh" w:cs="Times New Roman"/>
          <w:sz w:val="24"/>
          <w:szCs w:val="24"/>
        </w:rPr>
        <w:t>additi</w:t>
      </w:r>
      <w:r>
        <w:rPr>
          <w:rFonts w:ascii="Times New Roman" w:hAnsi="Times New Roman" w:eastAsia="Times New Roman" w:cs="Times New Roman"/>
          <w:sz w:val="24"/>
          <w:szCs w:val="24"/>
        </w:rPr>
        <w:t>on</w:t>
      </w:r>
      <w:r>
        <w:rPr>
          <w:rFonts w:ascii="Times New Roman" w:hAnsi="Times New Roman"/>
          <w:sz w:val="24"/>
        </w:rPr>
        <w:t xml:space="preserve"> to the “fragrant snow” (</w:t>
      </w:r>
      <w:r>
        <w:rPr>
          <w:rFonts w:ascii="Times New Roman" w:hAnsi="Times New Roman"/>
          <w:i/>
          <w:sz w:val="24"/>
        </w:rPr>
        <w:t xml:space="preserve">fangxue </w:t>
      </w:r>
      <w:r>
        <w:rPr>
          <w:rFonts w:hint="eastAsia" w:ascii="Times New Roman" w:hAnsi="Times New Roman"/>
          <w:sz w:val="24"/>
        </w:rPr>
        <w:t>芳雪</w:t>
      </w:r>
      <w:r>
        <w:rPr>
          <w:rFonts w:ascii="Times New Roman" w:hAnsi="Times New Roman"/>
          <w:sz w:val="24"/>
        </w:rPr>
        <w:t xml:space="preserve">) in line 2. The “donkey,” carrying the poet in the snowy weather, also often appears in poems about </w:t>
      </w:r>
      <w:r>
        <w:rPr>
          <w:rFonts w:ascii="Times New Roman" w:hAnsi="Times New Roman" w:eastAsia="Gungsuh" w:cs="Times New Roman"/>
          <w:sz w:val="24"/>
          <w:szCs w:val="24"/>
        </w:rPr>
        <w:t xml:space="preserve">the </w:t>
      </w:r>
      <w:r>
        <w:rPr>
          <w:rFonts w:ascii="Times New Roman" w:hAnsi="Times New Roman"/>
          <w:sz w:val="24"/>
        </w:rPr>
        <w:t xml:space="preserve">plum blossom. As a native from Fujian, Sun Shinan </w:t>
      </w:r>
      <w:r>
        <w:rPr>
          <w:rFonts w:ascii="Times New Roman" w:hAnsi="Times New Roman" w:eastAsia="Times New Roman" w:cs="Times New Roman"/>
          <w:sz w:val="24"/>
          <w:szCs w:val="24"/>
        </w:rPr>
        <w:t xml:space="preserve">was unlikely to </w:t>
      </w:r>
      <w:r>
        <w:rPr>
          <w:rFonts w:ascii="Times New Roman" w:hAnsi="Times New Roman"/>
          <w:sz w:val="24"/>
        </w:rPr>
        <w:t xml:space="preserve">have been to Hangzhou. Thus, part of his poem was probably </w:t>
      </w:r>
      <w:r>
        <w:rPr>
          <w:rFonts w:ascii="Times New Roman" w:hAnsi="Times New Roman" w:eastAsia="Times New Roman" w:cs="Times New Roman"/>
          <w:sz w:val="24"/>
          <w:szCs w:val="24"/>
        </w:rPr>
        <w:t>drawn from</w:t>
      </w:r>
      <w:r>
        <w:rPr>
          <w:rFonts w:ascii="Times New Roman" w:hAnsi="Times New Roman"/>
          <w:sz w:val="24"/>
        </w:rPr>
        <w:t xml:space="preserve"> imagination and imitation rather than real experience, as it adopted the stock phrases and </w:t>
      </w:r>
      <w:r>
        <w:rPr>
          <w:rFonts w:ascii="Times New Roman" w:hAnsi="Times New Roman" w:eastAsia="Times New Roman" w:cs="Times New Roman"/>
          <w:sz w:val="24"/>
          <w:szCs w:val="24"/>
        </w:rPr>
        <w:t>floral imagery of</w:t>
      </w:r>
      <w:r>
        <w:rPr>
          <w:rFonts w:ascii="Times New Roman" w:hAnsi="Times New Roman"/>
          <w:sz w:val="24"/>
        </w:rPr>
        <w:t xml:space="preserve"> many earlier poems. Yet from line 5 onward, a clear break occurs as the space and time shift to a faraway land </w:t>
      </w:r>
      <w:r>
        <w:rPr>
          <w:rFonts w:ascii="Times New Roman" w:hAnsi="Times New Roman" w:eastAsia="Times New Roman" w:cs="Times New Roman"/>
          <w:sz w:val="24"/>
          <w:szCs w:val="24"/>
        </w:rPr>
        <w:t>in</w:t>
      </w:r>
      <w:r>
        <w:rPr>
          <w:rFonts w:ascii="Times New Roman" w:hAnsi="Times New Roman"/>
          <w:sz w:val="24"/>
        </w:rPr>
        <w:t xml:space="preserve"> the present, where the sojourner utters his homesickness with the flower </w:t>
      </w:r>
      <w:r>
        <w:rPr>
          <w:rFonts w:ascii="Times New Roman" w:hAnsi="Times New Roman" w:eastAsia="Times New Roman" w:cs="Times New Roman"/>
          <w:sz w:val="24"/>
          <w:szCs w:val="24"/>
        </w:rPr>
        <w:t>serving</w:t>
      </w:r>
      <w:r>
        <w:rPr>
          <w:rFonts w:ascii="Times New Roman" w:hAnsi="Times New Roman"/>
          <w:sz w:val="24"/>
        </w:rPr>
        <w:t xml:space="preserve"> as his intermediary. Although </w:t>
      </w:r>
      <w:r>
        <w:rPr>
          <w:rFonts w:ascii="Times New Roman" w:hAnsi="Times New Roman" w:eastAsia="Times New Roman" w:cs="Times New Roman"/>
          <w:sz w:val="24"/>
          <w:szCs w:val="24"/>
        </w:rPr>
        <w:t xml:space="preserve">this is not a highly original work </w:t>
      </w:r>
      <w:r>
        <w:rPr>
          <w:rFonts w:ascii="Times New Roman" w:hAnsi="Times New Roman"/>
          <w:sz w:val="24"/>
        </w:rPr>
        <w:t xml:space="preserve">in terms of theme and authorial tactic, it nevertheless shows the poet’s adherence to Chinese literary tradition, through which his emotional tie with his homeland </w:t>
      </w:r>
      <w:r>
        <w:rPr>
          <w:rFonts w:ascii="Times New Roman" w:hAnsi="Times New Roman" w:eastAsia="Times New Roman" w:cs="Times New Roman"/>
          <w:sz w:val="24"/>
          <w:szCs w:val="24"/>
        </w:rPr>
        <w:t>is</w:t>
      </w:r>
      <w:r>
        <w:rPr>
          <w:rFonts w:ascii="Times New Roman" w:hAnsi="Times New Roman"/>
          <w:sz w:val="24"/>
        </w:rPr>
        <w:t xml:space="preserve"> </w:t>
      </w:r>
      <w:r>
        <w:rPr>
          <w:rFonts w:ascii="Times New Roman" w:hAnsi="Times New Roman" w:eastAsia="Times New Roman" w:cs="Times New Roman"/>
          <w:sz w:val="24"/>
          <w:szCs w:val="24"/>
        </w:rPr>
        <w:t>made clear</w:t>
      </w:r>
      <w:r>
        <w:rPr>
          <w:rFonts w:ascii="Times New Roman" w:hAnsi="Times New Roman"/>
          <w:sz w:val="24"/>
        </w:rPr>
        <w:t xml:space="preserve">. </w:t>
      </w:r>
    </w:p>
    <w:p>
      <w:pPr>
        <w:ind w:firstLine="426"/>
        <w:rPr>
          <w:rFonts w:ascii="Times New Roman" w:hAnsi="Times New Roman"/>
          <w:sz w:val="24"/>
        </w:rPr>
      </w:pPr>
      <w:r>
        <w:rPr>
          <w:rFonts w:ascii="Times New Roman" w:hAnsi="Times New Roman"/>
          <w:sz w:val="24"/>
        </w:rPr>
        <w:t>Other poets in the series described the same nostalgic feelings created by the spatial distance, such as:</w:t>
      </w:r>
    </w:p>
    <w:p>
      <w:pPr>
        <w:spacing w:after="0" w:line="360" w:lineRule="auto"/>
        <w:ind w:left="660" w:leftChars="300"/>
        <w:rPr>
          <w:rFonts w:ascii="Times New Roman" w:hAnsi="Times New Roman"/>
        </w:rPr>
      </w:pPr>
      <w:r>
        <w:rPr>
          <w:rFonts w:ascii="Times New Roman" w:hAnsi="Times New Roman"/>
        </w:rPr>
        <w:t xml:space="preserve">From afar, by the window, I long for the moon of old time. </w:t>
      </w:r>
    </w:p>
    <w:p>
      <w:pPr>
        <w:spacing w:after="0" w:line="360" w:lineRule="auto"/>
        <w:ind w:left="660" w:leftChars="300"/>
        <w:rPr>
          <w:rFonts w:ascii="Times New Roman" w:hAnsi="Times New Roman"/>
        </w:rPr>
      </w:pPr>
      <w:r>
        <w:rPr>
          <w:rFonts w:ascii="Times New Roman" w:hAnsi="Times New Roman"/>
        </w:rPr>
        <w:t>Deep at night it still shines on the village among water and cloud.</w:t>
      </w:r>
    </w:p>
    <w:p>
      <w:pPr>
        <w:spacing w:after="0" w:line="360" w:lineRule="auto"/>
        <w:ind w:left="660" w:leftChars="300"/>
        <w:rPr>
          <w:rFonts w:ascii="Times New Roman" w:hAnsi="Times New Roman"/>
        </w:rPr>
      </w:pPr>
      <w:r>
        <w:rPr>
          <w:rFonts w:hint="eastAsia" w:ascii="Times New Roman" w:hAnsi="Times New Roman"/>
        </w:rPr>
        <w:t>懸想牕前舊時月，夜深還照水雲鄉。</w:t>
      </w:r>
      <w:r>
        <w:rPr>
          <w:rFonts w:ascii="Times New Roman" w:hAnsi="Times New Roman"/>
        </w:rPr>
        <w:t>(Chen Qi, 2,27b)</w:t>
      </w:r>
    </w:p>
    <w:p>
      <w:pPr>
        <w:spacing w:after="0" w:line="360" w:lineRule="auto"/>
        <w:ind w:left="660" w:leftChars="300"/>
        <w:rPr>
          <w:rFonts w:ascii="Times New Roman" w:hAnsi="Times New Roman"/>
        </w:rPr>
      </w:pPr>
    </w:p>
    <w:p>
      <w:pPr>
        <w:spacing w:after="0" w:line="360" w:lineRule="auto"/>
        <w:ind w:left="660" w:leftChars="300"/>
        <w:rPr>
          <w:rFonts w:ascii="Times New Roman" w:hAnsi="Times New Roman"/>
        </w:rPr>
      </w:pPr>
      <w:r>
        <w:rPr>
          <w:rFonts w:ascii="Times New Roman" w:hAnsi="Times New Roman"/>
        </w:rPr>
        <w:t xml:space="preserve">My home garden, every part secluded and elegant, </w:t>
      </w:r>
    </w:p>
    <w:p>
      <w:pPr>
        <w:spacing w:after="0" w:line="360" w:lineRule="auto"/>
        <w:ind w:left="660" w:leftChars="300"/>
        <w:rPr>
          <w:rFonts w:ascii="Times New Roman" w:hAnsi="Times New Roman"/>
        </w:rPr>
      </w:pPr>
      <w:r>
        <w:rPr>
          <w:rFonts w:ascii="Times New Roman" w:hAnsi="Times New Roman"/>
        </w:rPr>
        <w:t xml:space="preserve">Thousand miles away I still care about it, never will I forget. </w:t>
      </w:r>
    </w:p>
    <w:p>
      <w:pPr>
        <w:spacing w:after="0" w:line="360" w:lineRule="auto"/>
        <w:ind w:left="660" w:leftChars="300"/>
        <w:rPr>
          <w:rFonts w:ascii="Times New Roman" w:hAnsi="Times New Roman"/>
        </w:rPr>
      </w:pPr>
      <w:r>
        <w:rPr>
          <w:rFonts w:hint="eastAsia" w:ascii="Times New Roman" w:hAnsi="Times New Roman"/>
        </w:rPr>
        <w:t>家園隨處都幽雅，萬里關情總未忘。</w:t>
      </w:r>
      <w:r>
        <w:rPr>
          <w:rFonts w:ascii="Times New Roman" w:hAnsi="Times New Roman"/>
        </w:rPr>
        <w:t xml:space="preserve">(Lin Jingqiu </w:t>
      </w:r>
      <w:r>
        <w:rPr>
          <w:rFonts w:hint="eastAsia" w:ascii="Times New Roman" w:hAnsi="Times New Roman"/>
        </w:rPr>
        <w:t>林鏡秋</w:t>
      </w:r>
      <w:r>
        <w:rPr>
          <w:rFonts w:ascii="Times New Roman" w:hAnsi="Times New Roman"/>
        </w:rPr>
        <w:t>, 2.27b)</w:t>
      </w:r>
    </w:p>
    <w:p>
      <w:pPr>
        <w:spacing w:after="0" w:line="360" w:lineRule="auto"/>
        <w:ind w:left="660" w:leftChars="300"/>
        <w:rPr>
          <w:rFonts w:ascii="Times New Roman" w:hAnsi="Times New Roman"/>
        </w:rPr>
      </w:pPr>
    </w:p>
    <w:p>
      <w:pPr>
        <w:spacing w:after="0" w:line="360" w:lineRule="auto"/>
        <w:ind w:left="660" w:leftChars="300"/>
        <w:rPr>
          <w:rFonts w:ascii="Times New Roman" w:hAnsi="Times New Roman"/>
        </w:rPr>
      </w:pPr>
      <w:r>
        <w:rPr>
          <w:rFonts w:ascii="Times New Roman" w:hAnsi="Times New Roman"/>
        </w:rPr>
        <w:t>Heartbroken, no messenger came to the south,</w:t>
      </w:r>
    </w:p>
    <w:p>
      <w:pPr>
        <w:spacing w:after="0" w:line="360" w:lineRule="auto"/>
        <w:ind w:left="660" w:leftChars="300"/>
        <w:rPr>
          <w:rFonts w:ascii="Times New Roman" w:hAnsi="Times New Roman"/>
        </w:rPr>
      </w:pPr>
      <w:r>
        <w:rPr>
          <w:rFonts w:ascii="Times New Roman" w:hAnsi="Times New Roman"/>
        </w:rPr>
        <w:t>Late at night, I cannot bear to hear “Thinking about My Hometown.”</w:t>
      </w:r>
    </w:p>
    <w:p>
      <w:pPr>
        <w:spacing w:after="0" w:line="360" w:lineRule="auto"/>
        <w:ind w:left="660" w:leftChars="300"/>
        <w:rPr>
          <w:rFonts w:ascii="Times New Roman" w:hAnsi="Times New Roman"/>
          <w:lang w:eastAsia="zh-TW"/>
        </w:rPr>
      </w:pPr>
      <w:r>
        <w:rPr>
          <w:rFonts w:hint="eastAsia" w:ascii="Times New Roman" w:hAnsi="Times New Roman"/>
        </w:rPr>
        <w:t>腸斷南天無驛使，夜闌怕聽念家鄉。</w:t>
      </w:r>
      <w:r>
        <w:rPr>
          <w:rFonts w:ascii="Times New Roman" w:hAnsi="Times New Roman"/>
        </w:rPr>
        <w:t xml:space="preserve">(Li Langkun </w:t>
      </w:r>
      <w:r>
        <w:rPr>
          <w:rFonts w:hint="eastAsia" w:ascii="Times New Roman" w:hAnsi="Times New Roman"/>
        </w:rPr>
        <w:t>李烺焜</w:t>
      </w:r>
      <w:r>
        <w:rPr>
          <w:rFonts w:ascii="Times New Roman" w:hAnsi="Times New Roman"/>
        </w:rPr>
        <w:t>, 2.28a)</w:t>
      </w:r>
    </w:p>
    <w:p>
      <w:pPr>
        <w:spacing w:after="0" w:line="360" w:lineRule="auto"/>
        <w:ind w:left="660" w:leftChars="300"/>
        <w:rPr>
          <w:rFonts w:ascii="Times New Roman" w:hAnsi="Times New Roman"/>
          <w:lang w:eastAsia="zh-TW"/>
        </w:rPr>
      </w:pPr>
    </w:p>
    <w:p>
      <w:pPr>
        <w:spacing w:after="0" w:line="360" w:lineRule="auto"/>
        <w:ind w:left="660" w:leftChars="300"/>
        <w:rPr>
          <w:rFonts w:ascii="Times New Roman" w:hAnsi="Times New Roman"/>
          <w:lang w:eastAsia="zh-TW"/>
        </w:rPr>
      </w:pPr>
      <w:r>
        <w:rPr>
          <w:rFonts w:ascii="Times New Roman" w:hAnsi="Times New Roman"/>
          <w:lang w:eastAsia="zh-TW"/>
        </w:rPr>
        <w:t>When can I read the Book of Change again in front of the flower,</w:t>
      </w:r>
    </w:p>
    <w:p>
      <w:pPr>
        <w:spacing w:after="0" w:line="360" w:lineRule="auto"/>
        <w:ind w:left="660" w:leftChars="300"/>
        <w:rPr>
          <w:rFonts w:ascii="Times New Roman" w:hAnsi="Times New Roman"/>
          <w:lang w:eastAsia="zh-TW"/>
        </w:rPr>
      </w:pPr>
      <w:r>
        <w:rPr>
          <w:rFonts w:ascii="Times New Roman" w:hAnsi="Times New Roman"/>
          <w:lang w:eastAsia="zh-TW"/>
        </w:rPr>
        <w:t xml:space="preserve">And fulfill my dream: purchasing a hill to become a recluse? </w:t>
      </w:r>
    </w:p>
    <w:p>
      <w:pPr>
        <w:spacing w:after="0" w:line="360" w:lineRule="auto"/>
        <w:ind w:left="660" w:leftChars="300"/>
        <w:rPr>
          <w:rFonts w:ascii="Times New Roman" w:hAnsi="Times New Roman"/>
          <w:lang w:eastAsia="zh-TW"/>
        </w:rPr>
      </w:pPr>
      <w:r>
        <w:rPr>
          <w:rFonts w:hint="eastAsia" w:ascii="Times New Roman" w:hAnsi="Times New Roman"/>
        </w:rPr>
        <w:t>何日花前重讀易，買山歸隱願能償。</w:t>
      </w:r>
      <w:r>
        <w:rPr>
          <w:rFonts w:ascii="Times New Roman" w:hAnsi="Times New Roman"/>
        </w:rPr>
        <w:t xml:space="preserve">(Xie Xiaonan </w:t>
      </w:r>
      <w:r>
        <w:rPr>
          <w:rFonts w:hint="eastAsia" w:ascii="Times New Roman" w:hAnsi="Times New Roman"/>
        </w:rPr>
        <w:t>謝曉南</w:t>
      </w:r>
      <w:r>
        <w:rPr>
          <w:rFonts w:ascii="Times New Roman" w:hAnsi="Times New Roman"/>
        </w:rPr>
        <w:t>, 2.28b)</w:t>
      </w:r>
    </w:p>
    <w:p>
      <w:pPr>
        <w:spacing w:after="0" w:line="360" w:lineRule="auto"/>
        <w:ind w:left="660" w:leftChars="300"/>
        <w:rPr>
          <w:rFonts w:ascii="Times New Roman" w:hAnsi="Times New Roman"/>
          <w:lang w:eastAsia="zh-TW"/>
        </w:rPr>
      </w:pPr>
    </w:p>
    <w:p>
      <w:pPr>
        <w:spacing w:after="0" w:line="360" w:lineRule="auto"/>
        <w:ind w:left="660" w:leftChars="300"/>
        <w:rPr>
          <w:rFonts w:ascii="Times New Roman" w:hAnsi="Times New Roman"/>
          <w:lang w:eastAsia="zh-TW"/>
        </w:rPr>
      </w:pPr>
      <w:r>
        <w:rPr>
          <w:rFonts w:ascii="Times New Roman" w:hAnsi="Times New Roman"/>
          <w:lang w:eastAsia="zh-TW"/>
        </w:rPr>
        <w:t xml:space="preserve">Yesteryear’s footprints in the snow had been gone, </w:t>
      </w:r>
    </w:p>
    <w:p>
      <w:pPr>
        <w:spacing w:after="0" w:line="360" w:lineRule="auto"/>
        <w:ind w:left="660" w:leftChars="300"/>
        <w:rPr>
          <w:rFonts w:ascii="Times New Roman" w:hAnsi="Times New Roman"/>
          <w:lang w:eastAsia="zh-TW"/>
        </w:rPr>
      </w:pPr>
      <w:r>
        <w:rPr>
          <w:rFonts w:ascii="Times New Roman" w:hAnsi="Times New Roman"/>
          <w:lang w:eastAsia="zh-TW"/>
        </w:rPr>
        <w:t xml:space="preserve">Today, turning to the wind, a broken heart in vain. </w:t>
      </w:r>
    </w:p>
    <w:p>
      <w:pPr>
        <w:spacing w:after="0" w:line="360" w:lineRule="auto"/>
        <w:ind w:left="660" w:leftChars="300"/>
        <w:rPr>
          <w:rFonts w:ascii="Times New Roman" w:hAnsi="Times New Roman"/>
        </w:rPr>
      </w:pPr>
      <w:r>
        <w:rPr>
          <w:rFonts w:ascii="Times New Roman" w:hAnsi="Times New Roman"/>
        </w:rPr>
        <w:t>If ever I can obtain the trees from Mount Luofu,</w:t>
      </w:r>
    </w:p>
    <w:p>
      <w:pPr>
        <w:spacing w:after="0" w:line="360" w:lineRule="auto"/>
        <w:ind w:left="660" w:leftChars="300"/>
        <w:rPr>
          <w:rFonts w:ascii="Times New Roman" w:hAnsi="Times New Roman"/>
        </w:rPr>
      </w:pPr>
      <w:r>
        <w:rPr>
          <w:rFonts w:ascii="Times New Roman" w:hAnsi="Times New Roman"/>
        </w:rPr>
        <w:t xml:space="preserve">I will transplant them in the south, to overwhelm the other flowers.   </w:t>
      </w:r>
    </w:p>
    <w:p>
      <w:pPr>
        <w:spacing w:after="0" w:line="360" w:lineRule="auto"/>
        <w:ind w:left="660" w:leftChars="300"/>
        <w:rPr>
          <w:rFonts w:ascii="Times New Roman" w:hAnsi="Times New Roman"/>
          <w:lang w:eastAsia="zh-TW"/>
        </w:rPr>
      </w:pPr>
      <w:r>
        <w:rPr>
          <w:rFonts w:hint="eastAsia" w:ascii="Times New Roman" w:hAnsi="Times New Roman"/>
        </w:rPr>
        <w:t>當年踏雪成陳跡，此日望風空斷腸。乞得羅浮三兩樹，移栽南國壓羣芳。</w:t>
      </w:r>
      <w:r>
        <w:rPr>
          <w:rFonts w:ascii="Times New Roman" w:hAnsi="Times New Roman"/>
        </w:rPr>
        <w:t xml:space="preserve">(Huang Youcheng </w:t>
      </w:r>
      <w:r>
        <w:rPr>
          <w:rFonts w:hint="eastAsia" w:ascii="Times New Roman" w:hAnsi="Times New Roman"/>
        </w:rPr>
        <w:t>黃幼丞</w:t>
      </w:r>
      <w:r>
        <w:rPr>
          <w:rFonts w:ascii="Times New Roman" w:hAnsi="Times New Roman"/>
        </w:rPr>
        <w:t>, 2.28a)</w:t>
      </w:r>
    </w:p>
    <w:p>
      <w:pPr>
        <w:ind w:left="440" w:leftChars="200"/>
        <w:rPr>
          <w:rFonts w:ascii="Times New Roman" w:hAnsi="Times New Roman"/>
          <w:sz w:val="24"/>
          <w:lang w:eastAsia="zh-TW"/>
        </w:rPr>
      </w:pPr>
    </w:p>
    <w:p>
      <w:pPr>
        <w:rPr>
          <w:rFonts w:ascii="Times New Roman" w:hAnsi="Times New Roman"/>
          <w:sz w:val="24"/>
        </w:rPr>
      </w:pPr>
      <w:r>
        <w:rPr>
          <w:rFonts w:ascii="Times New Roman" w:hAnsi="Times New Roman"/>
          <w:sz w:val="24"/>
          <w:lang w:eastAsia="zh-TW"/>
        </w:rPr>
        <w:t xml:space="preserve">Using similar phrases (e.g. far away, thousand miles away)  or allusions </w:t>
      </w:r>
      <w:r>
        <w:rPr>
          <w:rFonts w:ascii="Times New Roman" w:hAnsi="Times New Roman" w:eastAsia="Times New Roman" w:cs="Times New Roman"/>
          <w:sz w:val="24"/>
          <w:szCs w:val="24"/>
          <w:lang w:eastAsia="zh-TW"/>
        </w:rPr>
        <w:t>to</w:t>
      </w:r>
      <w:r>
        <w:rPr>
          <w:rFonts w:ascii="Times New Roman" w:hAnsi="Times New Roman"/>
          <w:sz w:val="24"/>
          <w:lang w:eastAsia="zh-TW"/>
        </w:rPr>
        <w:t xml:space="preserve"> plum </w:t>
      </w:r>
      <w:r>
        <w:rPr>
          <w:rFonts w:ascii="Times New Roman" w:hAnsi="Times New Roman" w:eastAsia="Times New Roman" w:cs="Times New Roman"/>
          <w:sz w:val="24"/>
          <w:szCs w:val="24"/>
          <w:lang w:eastAsia="zh-TW"/>
        </w:rPr>
        <w:t>blossoms</w:t>
      </w:r>
      <w:r>
        <w:rPr>
          <w:rFonts w:ascii="Times New Roman" w:hAnsi="Times New Roman"/>
          <w:sz w:val="24"/>
          <w:lang w:eastAsia="zh-TW"/>
        </w:rPr>
        <w:t xml:space="preserve"> (here </w:t>
      </w:r>
      <w:r>
        <w:rPr>
          <w:rFonts w:ascii="Times New Roman" w:hAnsi="Times New Roman"/>
          <w:i/>
          <w:sz w:val="24"/>
          <w:lang w:eastAsia="zh-TW"/>
        </w:rPr>
        <w:t xml:space="preserve">yishi </w:t>
      </w:r>
      <w:r>
        <w:rPr>
          <w:rFonts w:hint="eastAsia" w:ascii="Times New Roman" w:hAnsi="Times New Roman"/>
          <w:sz w:val="24"/>
        </w:rPr>
        <w:t>驛使</w:t>
      </w:r>
      <w:r>
        <w:rPr>
          <w:rFonts w:ascii="Times New Roman" w:hAnsi="Times New Roman"/>
          <w:sz w:val="24"/>
        </w:rPr>
        <w:t>, messenger, and Mount Luofu</w:t>
      </w:r>
      <w:r>
        <w:rPr>
          <w:rStyle w:val="17"/>
          <w:rFonts w:ascii="Times New Roman" w:hAnsi="Times New Roman"/>
          <w:sz w:val="24"/>
        </w:rPr>
        <w:footnoteReference w:id="73"/>
      </w:r>
      <w:r>
        <w:rPr>
          <w:rFonts w:ascii="Times New Roman" w:hAnsi="Times New Roman"/>
          <w:sz w:val="24"/>
          <w:lang w:eastAsia="zh-TW"/>
        </w:rPr>
        <w:t xml:space="preserve">), these sojourner poets echoed each other with the same rhyme scheme, style and expression in a nostalgic ensemble, stating their wish to return to or </w:t>
      </w:r>
      <w:r>
        <w:rPr>
          <w:rFonts w:ascii="Times New Roman" w:hAnsi="Times New Roman" w:eastAsia="Times New Roman" w:cs="Times New Roman"/>
          <w:sz w:val="24"/>
          <w:szCs w:val="24"/>
          <w:lang w:eastAsia="zh-TW"/>
        </w:rPr>
        <w:t>concern for</w:t>
      </w:r>
      <w:r>
        <w:rPr>
          <w:rFonts w:ascii="Times New Roman" w:hAnsi="Times New Roman"/>
          <w:sz w:val="24"/>
          <w:lang w:eastAsia="zh-TW"/>
        </w:rPr>
        <w:t xml:space="preserve"> their home villages. </w:t>
      </w:r>
      <w:r>
        <w:rPr>
          <w:rFonts w:ascii="Times New Roman" w:hAnsi="Times New Roman"/>
          <w:sz w:val="24"/>
        </w:rPr>
        <w:t>Particularly noteworthy is Huang Youcheng’s piece, which ends with a hope to transplant the flower to Nanyang, so that other (foreign?) flowers would look inferior. These are significant examples of diaspora literature, as they revealed the incessant dilemma of Chinese immigrants in their sway between roots and routes.</w:t>
      </w:r>
      <w:r>
        <w:rPr>
          <w:rStyle w:val="17"/>
          <w:rFonts w:ascii="Times New Roman" w:hAnsi="Times New Roman"/>
          <w:sz w:val="24"/>
        </w:rPr>
        <w:footnoteReference w:id="74"/>
      </w:r>
      <w:r>
        <w:rPr>
          <w:rFonts w:ascii="Times New Roman" w:hAnsi="Times New Roman"/>
          <w:sz w:val="24"/>
        </w:rPr>
        <w:t xml:space="preserve"> Returning to China, or more specifically, the home village (the root), was always their plan or wish even if it was delayed or did not happen </w:t>
      </w:r>
      <w:r>
        <w:rPr>
          <w:rFonts w:ascii="Times New Roman" w:hAnsi="Times New Roman" w:eastAsia="Times New Roman" w:cs="Times New Roman"/>
          <w:sz w:val="24"/>
          <w:szCs w:val="24"/>
        </w:rPr>
        <w:t>in time</w:t>
      </w:r>
      <w:r>
        <w:rPr>
          <w:rFonts w:ascii="Times New Roman" w:hAnsi="Times New Roman"/>
          <w:sz w:val="24"/>
        </w:rPr>
        <w:t>, while in host countries (the route), varying degrees of localization in order to survive</w:t>
      </w:r>
      <w:r>
        <w:rPr>
          <w:rFonts w:ascii="Times New Roman" w:hAnsi="Times New Roman" w:eastAsia="Times New Roman" w:cs="Times New Roman"/>
          <w:sz w:val="24"/>
          <w:szCs w:val="24"/>
        </w:rPr>
        <w:t xml:space="preserve"> was taking place</w:t>
      </w:r>
      <w:r>
        <w:rPr>
          <w:rFonts w:ascii="Times New Roman" w:hAnsi="Times New Roman"/>
          <w:sz w:val="24"/>
        </w:rPr>
        <w:t xml:space="preserve">. The longer and deeper they set their roots in foreign soils, the less likely they would return. Meanwhile, in an attempt </w:t>
      </w:r>
      <w:r>
        <w:rPr>
          <w:rFonts w:ascii="Times New Roman" w:hAnsi="Times New Roman" w:eastAsia="Times New Roman" w:cs="Times New Roman"/>
          <w:sz w:val="24"/>
          <w:szCs w:val="24"/>
        </w:rPr>
        <w:t>to make</w:t>
      </w:r>
      <w:r>
        <w:rPr>
          <w:rFonts w:ascii="Times New Roman" w:hAnsi="Times New Roman"/>
          <w:sz w:val="24"/>
        </w:rPr>
        <w:t xml:space="preserve"> a home away from home, they transferred their original customs and practices to the new place, forming communities and social institutions with fellow countrymen of similar </w:t>
      </w:r>
      <w:r>
        <w:rPr>
          <w:rFonts w:ascii="Times New Roman" w:hAnsi="Times New Roman" w:eastAsia="Times New Roman" w:cs="Times New Roman"/>
          <w:sz w:val="24"/>
          <w:szCs w:val="24"/>
        </w:rPr>
        <w:t>interests</w:t>
      </w:r>
      <w:r>
        <w:rPr>
          <w:rFonts w:ascii="Times New Roman" w:hAnsi="Times New Roman"/>
          <w:sz w:val="24"/>
        </w:rPr>
        <w:t xml:space="preserve"> and </w:t>
      </w:r>
      <w:r>
        <w:rPr>
          <w:rFonts w:ascii="Times New Roman" w:hAnsi="Times New Roman" w:eastAsia="Times New Roman" w:cs="Times New Roman"/>
          <w:sz w:val="24"/>
          <w:szCs w:val="24"/>
        </w:rPr>
        <w:t>backgrounds</w:t>
      </w:r>
      <w:r>
        <w:rPr>
          <w:rFonts w:ascii="Times New Roman" w:hAnsi="Times New Roman"/>
          <w:sz w:val="24"/>
        </w:rPr>
        <w:t xml:space="preserve">. </w:t>
      </w:r>
    </w:p>
    <w:p>
      <w:pPr>
        <w:ind w:firstLine="426"/>
        <w:rPr>
          <w:rFonts w:ascii="Times New Roman" w:hAnsi="Times New Roman"/>
          <w:sz w:val="24"/>
        </w:rPr>
      </w:pPr>
      <w:r>
        <w:rPr>
          <w:rFonts w:ascii="Times New Roman" w:hAnsi="Times New Roman"/>
          <w:sz w:val="24"/>
        </w:rPr>
        <w:t>Many Tanshe members were not just concerned about their hometowns, but the current affairs of China with an awareness of national identity.</w:t>
      </w:r>
      <w:r>
        <w:rPr>
          <w:rStyle w:val="17"/>
          <w:rFonts w:ascii="Times New Roman" w:hAnsi="Times New Roman"/>
          <w:sz w:val="24"/>
        </w:rPr>
        <w:footnoteReference w:id="75"/>
      </w:r>
      <w:r>
        <w:rPr>
          <w:rFonts w:ascii="Times New Roman" w:hAnsi="Times New Roman"/>
          <w:sz w:val="24"/>
        </w:rPr>
        <w:t xml:space="preserve"> Terms </w:t>
      </w:r>
      <w:r>
        <w:rPr>
          <w:rFonts w:ascii="Times New Roman" w:hAnsi="Times New Roman" w:eastAsia="Times New Roman" w:cs="Times New Roman"/>
          <w:sz w:val="24"/>
          <w:szCs w:val="24"/>
        </w:rPr>
        <w:t>referring</w:t>
      </w:r>
      <w:r>
        <w:rPr>
          <w:rFonts w:ascii="Times New Roman" w:hAnsi="Times New Roman"/>
          <w:sz w:val="24"/>
        </w:rPr>
        <w:t xml:space="preserve"> to China such as </w:t>
      </w:r>
      <w:r>
        <w:rPr>
          <w:rFonts w:ascii="Times New Roman" w:hAnsi="Times New Roman"/>
          <w:i/>
          <w:sz w:val="24"/>
        </w:rPr>
        <w:t xml:space="preserve">zhonghua </w:t>
      </w:r>
      <w:r>
        <w:rPr>
          <w:rFonts w:hint="eastAsia" w:ascii="Times New Roman" w:hAnsi="Times New Roman"/>
          <w:sz w:val="24"/>
        </w:rPr>
        <w:t>中華</w:t>
      </w:r>
      <w:r>
        <w:rPr>
          <w:rFonts w:ascii="Times New Roman" w:hAnsi="Times New Roman"/>
          <w:sz w:val="24"/>
        </w:rPr>
        <w:t xml:space="preserve">, </w:t>
      </w:r>
      <w:r>
        <w:rPr>
          <w:rFonts w:ascii="Times New Roman" w:hAnsi="Times New Roman"/>
          <w:i/>
          <w:sz w:val="24"/>
        </w:rPr>
        <w:t xml:space="preserve">zhongyuan </w:t>
      </w:r>
      <w:r>
        <w:rPr>
          <w:rFonts w:hint="eastAsia" w:ascii="Times New Roman" w:hAnsi="Times New Roman"/>
          <w:sz w:val="24"/>
        </w:rPr>
        <w:t>中原</w:t>
      </w:r>
      <w:r>
        <w:rPr>
          <w:rFonts w:ascii="Times New Roman" w:hAnsi="Times New Roman"/>
          <w:sz w:val="24"/>
        </w:rPr>
        <w:t xml:space="preserve"> (Central Plain), </w:t>
      </w:r>
      <w:r>
        <w:rPr>
          <w:rFonts w:ascii="Times New Roman" w:hAnsi="Times New Roman"/>
          <w:i/>
          <w:sz w:val="24"/>
        </w:rPr>
        <w:t xml:space="preserve">guguo </w:t>
      </w:r>
      <w:r>
        <w:rPr>
          <w:rFonts w:hint="eastAsia" w:ascii="Times New Roman" w:hAnsi="Times New Roman"/>
          <w:sz w:val="24"/>
        </w:rPr>
        <w:t>故國</w:t>
      </w:r>
      <w:r>
        <w:rPr>
          <w:rFonts w:ascii="Times New Roman" w:hAnsi="Times New Roman"/>
          <w:sz w:val="24"/>
        </w:rPr>
        <w:t xml:space="preserve"> (former country) and </w:t>
      </w:r>
      <w:r>
        <w:rPr>
          <w:rFonts w:ascii="Times New Roman" w:hAnsi="Times New Roman"/>
          <w:i/>
          <w:sz w:val="24"/>
        </w:rPr>
        <w:t xml:space="preserve">shenzhou </w:t>
      </w:r>
      <w:r>
        <w:rPr>
          <w:rFonts w:hint="eastAsia" w:ascii="Times New Roman" w:hAnsi="Times New Roman"/>
          <w:sz w:val="24"/>
        </w:rPr>
        <w:t>神州</w:t>
      </w:r>
      <w:r>
        <w:rPr>
          <w:rFonts w:ascii="Times New Roman" w:hAnsi="Times New Roman"/>
          <w:sz w:val="24"/>
        </w:rPr>
        <w:t xml:space="preserve"> (Divine Land) can be found in their poems. Li Peh Khai, for example, even turned his </w:t>
      </w:r>
      <w:r>
        <w:rPr>
          <w:rFonts w:ascii="Times New Roman" w:hAnsi="Times New Roman" w:eastAsia="Times New Roman" w:cs="Times New Roman"/>
          <w:sz w:val="24"/>
          <w:szCs w:val="24"/>
        </w:rPr>
        <w:t>face</w:t>
      </w:r>
      <w:r>
        <w:rPr>
          <w:rFonts w:ascii="Times New Roman" w:hAnsi="Times New Roman"/>
          <w:sz w:val="24"/>
        </w:rPr>
        <w:t xml:space="preserve"> to the Mainland in the “Star Island” series: </w:t>
      </w:r>
    </w:p>
    <w:p>
      <w:pPr>
        <w:spacing w:after="0" w:line="360" w:lineRule="auto"/>
        <w:ind w:left="567"/>
        <w:rPr>
          <w:rFonts w:ascii="Times New Roman" w:hAnsi="Times New Roman"/>
        </w:rPr>
      </w:pPr>
      <w:r>
        <w:rPr>
          <w:rFonts w:ascii="Times New Roman" w:hAnsi="Times New Roman"/>
        </w:rPr>
        <w:t xml:space="preserve">For now, just take a shelter and dwell in the foreign land,  </w:t>
      </w:r>
    </w:p>
    <w:p>
      <w:pPr>
        <w:spacing w:after="0" w:line="360" w:lineRule="auto"/>
        <w:ind w:left="567"/>
        <w:rPr>
          <w:rFonts w:ascii="Times New Roman" w:hAnsi="Times New Roman"/>
        </w:rPr>
      </w:pPr>
      <w:r>
        <w:rPr>
          <w:rFonts w:ascii="Times New Roman" w:hAnsi="Times New Roman"/>
        </w:rPr>
        <w:t>Often, I stay close to the Southern Dipper, looking back to China….</w:t>
      </w:r>
    </w:p>
    <w:p>
      <w:pPr>
        <w:spacing w:after="0" w:line="360" w:lineRule="auto"/>
        <w:ind w:left="567"/>
        <w:rPr>
          <w:rFonts w:ascii="Times New Roman" w:hAnsi="Times New Roman"/>
        </w:rPr>
      </w:pPr>
      <w:r>
        <w:rPr>
          <w:rFonts w:ascii="Times New Roman" w:hAnsi="Times New Roman"/>
        </w:rPr>
        <w:t xml:space="preserve">What I still keep is a pure thing from my hometown, </w:t>
      </w:r>
    </w:p>
    <w:p>
      <w:pPr>
        <w:spacing w:after="0" w:line="360" w:lineRule="auto"/>
        <w:ind w:left="567"/>
        <w:rPr>
          <w:rFonts w:ascii="Times New Roman" w:hAnsi="Times New Roman"/>
        </w:rPr>
      </w:pPr>
      <w:r>
        <w:rPr>
          <w:rFonts w:ascii="Times New Roman" w:hAnsi="Times New Roman"/>
        </w:rPr>
        <w:t xml:space="preserve">At times I boil fresh water to taste the new tea. </w:t>
      </w:r>
    </w:p>
    <w:p>
      <w:pPr>
        <w:spacing w:after="0" w:line="360" w:lineRule="auto"/>
        <w:ind w:left="567"/>
        <w:rPr>
          <w:rFonts w:ascii="Times New Roman" w:hAnsi="Times New Roman"/>
          <w:lang w:val="en-SG" w:eastAsia="zh-TW"/>
        </w:rPr>
      </w:pPr>
      <w:r>
        <w:rPr>
          <w:rFonts w:hint="eastAsia" w:ascii="Times New Roman" w:hAnsi="Times New Roman"/>
        </w:rPr>
        <w:t>聊受一廛居外國，每依南斗望中華。</w:t>
      </w:r>
      <w:r>
        <w:rPr>
          <w:rFonts w:ascii="Times New Roman" w:hAnsi="Times New Roman"/>
        </w:rPr>
        <w:t>…</w:t>
      </w:r>
      <w:r>
        <w:rPr>
          <w:rFonts w:hint="eastAsia" w:ascii="Times New Roman" w:hAnsi="Times New Roman"/>
        </w:rPr>
        <w:t>剩有故鄉清物在，偶烹活水試新茶。</w:t>
      </w:r>
      <w:r>
        <w:rPr>
          <w:rFonts w:ascii="Times New Roman" w:hAnsi="Times New Roman"/>
        </w:rPr>
        <w:t>(excerpt, 1.18a)</w:t>
      </w:r>
    </w:p>
    <w:p>
      <w:pPr>
        <w:spacing w:after="0" w:line="360" w:lineRule="auto"/>
        <w:rPr>
          <w:rFonts w:ascii="Times New Roman" w:hAnsi="Times New Roman"/>
          <w:sz w:val="24"/>
          <w:lang w:eastAsia="zh-TW"/>
        </w:rPr>
      </w:pPr>
    </w:p>
    <w:p>
      <w:pPr>
        <w:rPr>
          <w:rFonts w:ascii="Times New Roman" w:hAnsi="Times New Roman"/>
          <w:sz w:val="24"/>
        </w:rPr>
      </w:pPr>
      <w:r>
        <w:rPr>
          <w:rFonts w:ascii="Times New Roman" w:hAnsi="Times New Roman"/>
          <w:sz w:val="24"/>
          <w:lang w:eastAsia="zh-TW"/>
        </w:rPr>
        <w:t xml:space="preserve">The second line above was </w:t>
      </w:r>
      <w:r>
        <w:rPr>
          <w:rFonts w:ascii="Times New Roman" w:hAnsi="Times New Roman" w:eastAsia="Times New Roman" w:cs="Times New Roman"/>
          <w:sz w:val="24"/>
          <w:szCs w:val="24"/>
          <w:lang w:eastAsia="zh-TW"/>
        </w:rPr>
        <w:t>ada</w:t>
      </w:r>
      <w:r>
        <w:rPr>
          <w:rFonts w:ascii="Times New Roman" w:hAnsi="Times New Roman" w:eastAsia="Gungsuh" w:cs="Times New Roman"/>
          <w:sz w:val="24"/>
          <w:szCs w:val="24"/>
          <w:lang w:eastAsia="zh-TW"/>
        </w:rPr>
        <w:t>pted</w:t>
      </w:r>
      <w:r>
        <w:rPr>
          <w:rFonts w:ascii="Times New Roman" w:hAnsi="Times New Roman"/>
          <w:sz w:val="24"/>
        </w:rPr>
        <w:t xml:space="preserve"> from the second piece of Du Fu’s </w:t>
      </w:r>
      <w:r>
        <w:rPr>
          <w:rFonts w:ascii="Times New Roman" w:hAnsi="Times New Roman" w:eastAsia="Gungsuh" w:cs="Times New Roman"/>
          <w:sz w:val="24"/>
          <w:szCs w:val="24"/>
          <w:lang w:eastAsia="zh-TW"/>
        </w:rPr>
        <w:t>8-part</w:t>
      </w:r>
      <w:r>
        <w:rPr>
          <w:rFonts w:ascii="Gungsuh" w:hAnsi="Gungsuh" w:eastAsia="Gungsuh" w:cs="Gungsuh"/>
          <w:sz w:val="24"/>
          <w:szCs w:val="24"/>
          <w:lang w:eastAsia="zh-TW"/>
        </w:rPr>
        <w:t xml:space="preserve"> </w:t>
      </w:r>
      <w:r>
        <w:rPr>
          <w:rFonts w:ascii="Times New Roman" w:hAnsi="Times New Roman"/>
          <w:sz w:val="24"/>
        </w:rPr>
        <w:t>“Autumn Sentiments,</w:t>
      </w:r>
      <w:r>
        <w:rPr>
          <w:rFonts w:ascii="Times New Roman" w:hAnsi="Times New Roman" w:eastAsia="Gungsuh" w:cs="Times New Roman"/>
          <w:sz w:val="24"/>
          <w:szCs w:val="24"/>
          <w:lang w:eastAsia="zh-TW"/>
        </w:rPr>
        <w:t>”</w:t>
      </w:r>
      <w:r>
        <w:rPr>
          <w:rFonts w:ascii="Gungsuh" w:hAnsi="Gungsuh"/>
          <w:sz w:val="24"/>
          <w:lang w:eastAsia="zh-TW"/>
        </w:rPr>
        <w:t xml:space="preserve"> </w:t>
      </w:r>
      <w:r>
        <w:rPr>
          <w:rFonts w:ascii="Times New Roman" w:hAnsi="Times New Roman"/>
          <w:sz w:val="24"/>
        </w:rPr>
        <w:t xml:space="preserve">in which the original line reads: “Often, I stay close to the Northern Dipper, looking back to the prosperous capital” </w:t>
      </w:r>
      <w:r>
        <w:rPr>
          <w:rFonts w:hint="eastAsia" w:ascii="Times New Roman" w:hAnsi="Times New Roman"/>
          <w:sz w:val="24"/>
        </w:rPr>
        <w:t>每依北斗望京華</w:t>
      </w:r>
      <w:r>
        <w:rPr>
          <w:rFonts w:ascii="Times New Roman" w:hAnsi="Times New Roman"/>
          <w:sz w:val="24"/>
        </w:rPr>
        <w:t>.</w:t>
      </w:r>
      <w:r>
        <w:rPr>
          <w:rStyle w:val="17"/>
          <w:rFonts w:ascii="Times New Roman" w:hAnsi="Times New Roman"/>
          <w:sz w:val="24"/>
        </w:rPr>
        <w:footnoteReference w:id="76"/>
      </w:r>
      <w:r>
        <w:rPr>
          <w:rFonts w:ascii="Times New Roman" w:hAnsi="Times New Roman"/>
          <w:sz w:val="24"/>
          <w:lang w:eastAsia="zh-TW"/>
        </w:rPr>
        <w:t xml:space="preserve"> </w:t>
      </w:r>
      <w:r>
        <w:rPr>
          <w:rFonts w:ascii="Times New Roman" w:hAnsi="Times New Roman"/>
          <w:sz w:val="24"/>
        </w:rPr>
        <w:t xml:space="preserve">Using the same rhyme </w:t>
      </w:r>
      <w:r>
        <w:rPr>
          <w:rFonts w:ascii="Times New Roman" w:hAnsi="Times New Roman"/>
          <w:i/>
          <w:sz w:val="24"/>
        </w:rPr>
        <w:t>hua</w:t>
      </w:r>
      <w:r>
        <w:rPr>
          <w:rFonts w:ascii="Times New Roman" w:hAnsi="Times New Roman"/>
          <w:sz w:val="24"/>
        </w:rPr>
        <w:t xml:space="preserve"> </w:t>
      </w:r>
      <w:r>
        <w:rPr>
          <w:rFonts w:hint="eastAsia" w:ascii="Times New Roman" w:hAnsi="Times New Roman"/>
          <w:sz w:val="24"/>
        </w:rPr>
        <w:t>華</w:t>
      </w:r>
      <w:r>
        <w:rPr>
          <w:rFonts w:ascii="Times New Roman" w:hAnsi="Times New Roman"/>
          <w:sz w:val="24"/>
        </w:rPr>
        <w:t xml:space="preserve"> and similar </w:t>
      </w:r>
      <w:r>
        <w:rPr>
          <w:rFonts w:ascii="Times New Roman" w:hAnsi="Times New Roman" w:eastAsia="Gungsuh" w:cs="Times New Roman"/>
          <w:sz w:val="24"/>
          <w:szCs w:val="24"/>
        </w:rPr>
        <w:t>wording</w:t>
      </w:r>
      <w:r>
        <w:rPr>
          <w:rFonts w:ascii="Times New Roman" w:hAnsi="Times New Roman"/>
          <w:sz w:val="24"/>
        </w:rPr>
        <w:t xml:space="preserve">, Li followed Du in the long tradition of patriotic writing in times of national crisis. At the end of the poem, he found comfort with the tea from his hometown, </w:t>
      </w:r>
      <w:r>
        <w:rPr>
          <w:rFonts w:ascii="Times New Roman" w:hAnsi="Times New Roman" w:eastAsia="Gungsuh" w:cs="Times New Roman"/>
          <w:sz w:val="24"/>
          <w:szCs w:val="24"/>
        </w:rPr>
        <w:t>a</w:t>
      </w:r>
      <w:r>
        <w:rPr>
          <w:rFonts w:ascii="Gungsuh" w:hAnsi="Gungsuh" w:eastAsia="Gungsuh" w:cs="Gungsuh"/>
          <w:sz w:val="24"/>
          <w:szCs w:val="24"/>
        </w:rPr>
        <w:t xml:space="preserve"> </w:t>
      </w:r>
      <w:r>
        <w:rPr>
          <w:rFonts w:ascii="Times New Roman" w:hAnsi="Times New Roman" w:eastAsia="Times New Roman" w:cs="Times New Roman"/>
          <w:sz w:val="24"/>
          <w:szCs w:val="24"/>
        </w:rPr>
        <w:t>talisman</w:t>
      </w:r>
      <w:r>
        <w:rPr>
          <w:rFonts w:ascii="Times New Roman" w:hAnsi="Times New Roman"/>
          <w:sz w:val="24"/>
        </w:rPr>
        <w:t xml:space="preserve"> that brought him memories and perhaps also</w:t>
      </w:r>
      <w:r>
        <w:rPr>
          <w:rFonts w:ascii="Times New Roman" w:hAnsi="Times New Roman" w:eastAsia="Times New Roman" w:cs="Times New Roman"/>
          <w:sz w:val="24"/>
          <w:szCs w:val="24"/>
        </w:rPr>
        <w:t xml:space="preserve"> a</w:t>
      </w:r>
      <w:r>
        <w:rPr>
          <w:rFonts w:ascii="Times New Roman" w:hAnsi="Times New Roman"/>
          <w:sz w:val="24"/>
        </w:rPr>
        <w:t xml:space="preserve"> spiritual lift, because it was “pure.”  </w:t>
      </w:r>
    </w:p>
    <w:p>
      <w:pPr>
        <w:ind w:firstLine="426"/>
        <w:rPr>
          <w:rFonts w:ascii="Times New Roman" w:hAnsi="Times New Roman"/>
          <w:sz w:val="24"/>
        </w:rPr>
      </w:pPr>
      <w:r>
        <w:rPr>
          <w:rFonts w:ascii="Times New Roman" w:hAnsi="Times New Roman"/>
          <w:sz w:val="24"/>
        </w:rPr>
        <w:t xml:space="preserve">“Spring Sentiments” (1.6a-9b) and “Autumn Feelings” (1.26b-27a) are also apposite topics for expressing nostalgia, with the former consisting of twenty-five pieces </w:t>
      </w:r>
      <w:r>
        <w:rPr>
          <w:rFonts w:ascii="Times New Roman" w:hAnsi="Times New Roman" w:eastAsia="Times New Roman" w:cs="Times New Roman"/>
          <w:sz w:val="24"/>
          <w:szCs w:val="24"/>
        </w:rPr>
        <w:t xml:space="preserve">in the </w:t>
      </w:r>
      <w:r>
        <w:rPr>
          <w:rFonts w:ascii="Times New Roman" w:hAnsi="Times New Roman" w:eastAsia="Times New Roman" w:cs="Times New Roman"/>
          <w:i/>
          <w:sz w:val="24"/>
          <w:szCs w:val="24"/>
        </w:rPr>
        <w:t xml:space="preserve">Tanxie shiji </w:t>
      </w:r>
      <w:r>
        <w:rPr>
          <w:rFonts w:ascii="Times New Roman" w:hAnsi="Times New Roman"/>
          <w:sz w:val="24"/>
        </w:rPr>
        <w:t>but the latter only three</w:t>
      </w:r>
      <w:r>
        <w:rPr>
          <w:rFonts w:ascii="Times New Roman" w:hAnsi="Times New Roman" w:eastAsia="Times New Roman" w:cs="Times New Roman"/>
          <w:sz w:val="24"/>
          <w:szCs w:val="24"/>
        </w:rPr>
        <w:t>.</w:t>
      </w:r>
      <w:r>
        <w:rPr>
          <w:rFonts w:ascii="Times New Roman" w:hAnsi="Times New Roman"/>
          <w:sz w:val="24"/>
        </w:rPr>
        <w:t xml:space="preserve"> While “hometown” is still frequently </w:t>
      </w:r>
      <w:r>
        <w:rPr>
          <w:rFonts w:ascii="Times New Roman" w:hAnsi="Times New Roman" w:eastAsia="Times New Roman" w:cs="Times New Roman"/>
          <w:sz w:val="24"/>
          <w:szCs w:val="24"/>
        </w:rPr>
        <w:t>present</w:t>
      </w:r>
      <w:r>
        <w:rPr>
          <w:rFonts w:ascii="Times New Roman" w:hAnsi="Times New Roman"/>
          <w:sz w:val="24"/>
        </w:rPr>
        <w:t xml:space="preserve"> in these poems, the turbulent state of China also caught the </w:t>
      </w:r>
      <w:r>
        <w:rPr>
          <w:rFonts w:ascii="Times New Roman" w:hAnsi="Times New Roman" w:eastAsia="Times New Roman" w:cs="Times New Roman"/>
          <w:sz w:val="24"/>
          <w:szCs w:val="24"/>
        </w:rPr>
        <w:t>members’ attention</w:t>
      </w:r>
      <w:r>
        <w:rPr>
          <w:rFonts w:ascii="Times New Roman" w:hAnsi="Times New Roman"/>
          <w:sz w:val="24"/>
        </w:rPr>
        <w:t>. Here is the Jiangsu poet Shi Bomo’s work, which also reminds us of Du Fu’s war poetry:</w:t>
      </w:r>
    </w:p>
    <w:p>
      <w:pPr>
        <w:spacing w:after="0" w:line="360" w:lineRule="auto"/>
        <w:ind w:left="567"/>
        <w:rPr>
          <w:rFonts w:ascii="Times New Roman" w:hAnsi="Times New Roman"/>
        </w:rPr>
      </w:pPr>
    </w:p>
    <w:p>
      <w:pPr>
        <w:spacing w:after="0" w:line="360" w:lineRule="auto"/>
        <w:ind w:left="567"/>
        <w:rPr>
          <w:rFonts w:ascii="Times New Roman" w:hAnsi="Times New Roman"/>
        </w:rPr>
      </w:pPr>
      <w:r>
        <w:rPr>
          <w:rFonts w:ascii="Times New Roman" w:hAnsi="Times New Roman"/>
        </w:rPr>
        <w:t>To the great earth and my former country, spring is back.</w:t>
      </w:r>
    </w:p>
    <w:p>
      <w:pPr>
        <w:spacing w:after="0" w:line="360" w:lineRule="auto"/>
        <w:ind w:left="567"/>
        <w:rPr>
          <w:rFonts w:ascii="Times New Roman" w:hAnsi="Times New Roman"/>
        </w:rPr>
      </w:pPr>
      <w:r>
        <w:rPr>
          <w:rFonts w:ascii="Times New Roman" w:hAnsi="Times New Roman"/>
        </w:rPr>
        <w:t xml:space="preserve">Beacon fire everywhere, paths hard to get through. </w:t>
      </w:r>
    </w:p>
    <w:p>
      <w:pPr>
        <w:spacing w:after="0" w:line="360" w:lineRule="auto"/>
        <w:ind w:left="567"/>
        <w:rPr>
          <w:rFonts w:ascii="Times New Roman" w:hAnsi="Times New Roman"/>
        </w:rPr>
      </w:pPr>
      <w:r>
        <w:rPr>
          <w:rFonts w:ascii="Times New Roman" w:hAnsi="Times New Roman"/>
        </w:rPr>
        <w:t xml:space="preserve">Away from home, I know well the joy of the Peach Blossom Spring,   </w:t>
      </w:r>
    </w:p>
    <w:p>
      <w:pPr>
        <w:spacing w:after="0" w:line="360" w:lineRule="auto"/>
        <w:ind w:left="567"/>
        <w:rPr>
          <w:rFonts w:ascii="Times New Roman" w:hAnsi="Times New Roman"/>
        </w:rPr>
      </w:pPr>
      <w:r>
        <w:rPr>
          <w:rFonts w:ascii="Times New Roman" w:hAnsi="Times New Roman"/>
        </w:rPr>
        <w:t>At the end of the world, still recall the wheat flowers in the wind.</w:t>
      </w:r>
    </w:p>
    <w:p>
      <w:pPr>
        <w:spacing w:after="0" w:line="360" w:lineRule="auto"/>
        <w:ind w:left="567"/>
        <w:rPr>
          <w:rFonts w:ascii="Times New Roman" w:hAnsi="Times New Roman"/>
        </w:rPr>
      </w:pPr>
      <w:r>
        <w:rPr>
          <w:rFonts w:ascii="Times New Roman" w:hAnsi="Times New Roman"/>
        </w:rPr>
        <w:t xml:space="preserve">Grass and woods, how amorous, in the South Fort green. </w:t>
      </w:r>
    </w:p>
    <w:p>
      <w:pPr>
        <w:spacing w:after="0" w:line="360" w:lineRule="auto"/>
        <w:ind w:left="567"/>
        <w:rPr>
          <w:rFonts w:ascii="Times New Roman" w:hAnsi="Times New Roman"/>
        </w:rPr>
      </w:pPr>
      <w:r>
        <w:rPr>
          <w:rFonts w:ascii="Times New Roman" w:hAnsi="Times New Roman"/>
        </w:rPr>
        <w:t xml:space="preserve">Rivers and hills, like a dream, in the setting sun red. </w:t>
      </w:r>
    </w:p>
    <w:p>
      <w:pPr>
        <w:spacing w:after="0" w:line="360" w:lineRule="auto"/>
        <w:ind w:left="567"/>
        <w:rPr>
          <w:rFonts w:ascii="Times New Roman" w:hAnsi="Times New Roman"/>
        </w:rPr>
      </w:pPr>
      <w:r>
        <w:rPr>
          <w:rFonts w:ascii="Times New Roman" w:hAnsi="Times New Roman"/>
        </w:rPr>
        <w:t xml:space="preserve">So much I care about the Divine Land, </w:t>
      </w:r>
    </w:p>
    <w:p>
      <w:pPr>
        <w:spacing w:after="0" w:line="360" w:lineRule="auto"/>
        <w:ind w:left="567"/>
        <w:rPr>
          <w:rFonts w:ascii="Times New Roman" w:hAnsi="Times New Roman"/>
        </w:rPr>
      </w:pPr>
      <w:r>
        <w:rPr>
          <w:rFonts w:ascii="Times New Roman" w:hAnsi="Times New Roman"/>
        </w:rPr>
        <w:t xml:space="preserve">I try not to speak, but surprised by the Creator’s work.   </w:t>
      </w:r>
    </w:p>
    <w:p>
      <w:pPr>
        <w:spacing w:after="0" w:line="360" w:lineRule="auto"/>
        <w:ind w:left="567"/>
        <w:rPr>
          <w:rFonts w:ascii="Times New Roman" w:hAnsi="Times New Roman"/>
          <w:lang w:val="en-SG" w:eastAsia="zh-TW"/>
        </w:rPr>
      </w:pPr>
      <w:r>
        <w:rPr>
          <w:rFonts w:hint="eastAsia" w:ascii="Times New Roman" w:hAnsi="Times New Roman"/>
        </w:rPr>
        <w:t>大地春回故國中，烽烟四起道難通。也知世外桃源趣，還憶天涯麥秀風。</w:t>
      </w:r>
    </w:p>
    <w:p>
      <w:pPr>
        <w:spacing w:after="0" w:line="360" w:lineRule="auto"/>
        <w:ind w:left="567"/>
        <w:rPr>
          <w:rFonts w:ascii="Times New Roman" w:hAnsi="Times New Roman"/>
          <w:lang w:val="en-SG"/>
        </w:rPr>
      </w:pPr>
      <w:r>
        <w:rPr>
          <w:rFonts w:hint="eastAsia" w:ascii="Times New Roman" w:hAnsi="Times New Roman"/>
        </w:rPr>
        <w:t>草木多情南浦綠，江山如夢夕陽紅。關心多少神州事，予欲無言訝化工。</w:t>
      </w:r>
      <w:r>
        <w:rPr>
          <w:rFonts w:ascii="Times New Roman" w:hAnsi="Times New Roman"/>
        </w:rPr>
        <w:t>(1.8a-b)</w:t>
      </w:r>
    </w:p>
    <w:p>
      <w:pPr>
        <w:rPr>
          <w:rFonts w:ascii="Times New Roman" w:hAnsi="Times New Roman"/>
          <w:sz w:val="24"/>
        </w:rPr>
      </w:pPr>
      <w:r>
        <w:rPr>
          <w:rFonts w:ascii="Times New Roman" w:hAnsi="Times New Roman"/>
          <w:sz w:val="24"/>
        </w:rPr>
        <w:t xml:space="preserve">  </w:t>
      </w:r>
    </w:p>
    <w:p>
      <w:pPr>
        <w:rPr>
          <w:rFonts w:ascii="Times New Roman" w:hAnsi="Times New Roman"/>
          <w:sz w:val="24"/>
          <w:lang w:val="en-SG"/>
        </w:rPr>
      </w:pPr>
      <w:r>
        <w:rPr>
          <w:rFonts w:ascii="Times New Roman" w:hAnsi="Times New Roman"/>
          <w:sz w:val="24"/>
        </w:rPr>
        <w:t xml:space="preserve">Similar to Du Fu’s “Chunwang” </w:t>
      </w:r>
      <w:r>
        <w:rPr>
          <w:rFonts w:hint="eastAsia" w:ascii="Times New Roman" w:hAnsi="Times New Roman"/>
          <w:sz w:val="24"/>
        </w:rPr>
        <w:t>春望</w:t>
      </w:r>
      <w:r>
        <w:rPr>
          <w:rFonts w:ascii="Times New Roman" w:hAnsi="Times New Roman"/>
          <w:sz w:val="24"/>
        </w:rPr>
        <w:t xml:space="preserve"> (Gazing in Spring), written during the An Lushan Rebellion,</w:t>
      </w:r>
      <w:r>
        <w:rPr>
          <w:rStyle w:val="17"/>
          <w:rFonts w:ascii="Times New Roman" w:hAnsi="Times New Roman"/>
          <w:sz w:val="24"/>
        </w:rPr>
        <w:footnoteReference w:id="77"/>
      </w:r>
      <w:r>
        <w:rPr>
          <w:rFonts w:ascii="Times New Roman" w:hAnsi="Times New Roman"/>
          <w:sz w:val="24"/>
        </w:rPr>
        <w:t xml:space="preserve"> the supposedly joyful season did not bring joy to the poet, because his country was in chaos. The “wheat flower” in line 4 is an allusion to </w:t>
      </w:r>
      <w:r>
        <w:rPr>
          <w:rFonts w:ascii="Times New Roman" w:hAnsi="Times New Roman" w:eastAsia="Times New Roman" w:cs="Times New Roman"/>
          <w:sz w:val="24"/>
          <w:szCs w:val="24"/>
        </w:rPr>
        <w:t xml:space="preserve">the </w:t>
      </w:r>
      <w:r>
        <w:rPr>
          <w:rFonts w:ascii="Times New Roman" w:hAnsi="Times New Roman"/>
          <w:sz w:val="24"/>
        </w:rPr>
        <w:t>fallen state, first mentioned in the</w:t>
      </w:r>
      <w:r>
        <w:rPr>
          <w:rFonts w:ascii="Times New Roman" w:hAnsi="Times New Roman"/>
          <w:i/>
          <w:sz w:val="24"/>
        </w:rPr>
        <w:t xml:space="preserve"> Records of the Grand Historian </w:t>
      </w:r>
      <w:r>
        <w:rPr>
          <w:rFonts w:ascii="Times New Roman" w:hAnsi="Times New Roman"/>
          <w:sz w:val="24"/>
        </w:rPr>
        <w:t xml:space="preserve">in which the Shang descendant Ji Zi </w:t>
      </w:r>
      <w:r>
        <w:rPr>
          <w:rFonts w:hint="eastAsia" w:ascii="Times New Roman" w:hAnsi="Times New Roman"/>
          <w:sz w:val="24"/>
        </w:rPr>
        <w:t>箕子</w:t>
      </w:r>
      <w:r>
        <w:rPr>
          <w:rFonts w:ascii="Times New Roman" w:hAnsi="Times New Roman"/>
          <w:sz w:val="24"/>
        </w:rPr>
        <w:t xml:space="preserve"> was disheartened when he saw wild wheat growing on the ruins of his former state. Thus he composed the poem “Wheat Flowers.”</w:t>
      </w:r>
      <w:r>
        <w:rPr>
          <w:rStyle w:val="17"/>
          <w:rFonts w:ascii="Times New Roman" w:hAnsi="Times New Roman"/>
          <w:sz w:val="24"/>
        </w:rPr>
        <w:footnoteReference w:id="78"/>
      </w:r>
      <w:r>
        <w:rPr>
          <w:rFonts w:ascii="Times New Roman" w:hAnsi="Times New Roman"/>
          <w:sz w:val="24"/>
        </w:rPr>
        <w:t xml:space="preserve"> </w:t>
      </w:r>
      <w:r>
        <w:rPr>
          <w:rFonts w:ascii="Times New Roman" w:hAnsi="Times New Roman" w:eastAsia="Times New Roman" w:cs="Times New Roman"/>
          <w:sz w:val="24"/>
          <w:szCs w:val="24"/>
        </w:rPr>
        <w:t>Shi Bomo drew a</w:t>
      </w:r>
      <w:r>
        <w:rPr>
          <w:rFonts w:ascii="Times New Roman" w:hAnsi="Times New Roman"/>
          <w:sz w:val="24"/>
        </w:rPr>
        <w:t xml:space="preserve"> stark contrast using the Peach Blossom Spring tale</w:t>
      </w:r>
      <w:r>
        <w:rPr>
          <w:rFonts w:ascii="Times New Roman" w:hAnsi="Times New Roman" w:eastAsia="Times New Roman" w:cs="Times New Roman"/>
          <w:sz w:val="24"/>
          <w:szCs w:val="24"/>
        </w:rPr>
        <w:t>:</w:t>
      </w:r>
      <w:r>
        <w:rPr>
          <w:rFonts w:ascii="Times New Roman" w:hAnsi="Times New Roman"/>
          <w:sz w:val="24"/>
        </w:rPr>
        <w:t xml:space="preserve"> the foreign land was a joyful place.  </w:t>
      </w:r>
    </w:p>
    <w:p>
      <w:pPr>
        <w:ind w:firstLine="426"/>
        <w:rPr>
          <w:rFonts w:ascii="Times New Roman" w:hAnsi="Times New Roman"/>
          <w:sz w:val="24"/>
        </w:rPr>
      </w:pPr>
      <w:r>
        <w:rPr>
          <w:rFonts w:ascii="Times New Roman" w:hAnsi="Times New Roman"/>
          <w:sz w:val="24"/>
        </w:rPr>
        <w:t xml:space="preserve">Rui Yu wrote so many poems on secular life that at times he seemed to be no </w:t>
      </w:r>
      <w:r>
        <w:rPr>
          <w:rFonts w:ascii="Times New Roman" w:hAnsi="Times New Roman" w:eastAsia="Times New Roman" w:cs="Times New Roman"/>
          <w:sz w:val="24"/>
          <w:szCs w:val="24"/>
        </w:rPr>
        <w:t>different</w:t>
      </w:r>
      <w:r>
        <w:rPr>
          <w:rFonts w:ascii="Times New Roman" w:hAnsi="Times New Roman"/>
          <w:sz w:val="24"/>
        </w:rPr>
        <w:t xml:space="preserve"> from other poets. Like the famous Chinese monk-poet Jing An </w:t>
      </w:r>
      <w:r>
        <w:rPr>
          <w:rFonts w:hint="eastAsia" w:ascii="Times New Roman" w:hAnsi="Times New Roman"/>
          <w:sz w:val="24"/>
        </w:rPr>
        <w:t>敬安</w:t>
      </w:r>
      <w:r>
        <w:rPr>
          <w:rFonts w:ascii="Times New Roman" w:hAnsi="Times New Roman"/>
          <w:sz w:val="24"/>
        </w:rPr>
        <w:t xml:space="preserve"> (1852-1913, also known as Eight-Finger Monk), Rui Yu often expressed his deep concern about China’s social and political affairs in his work, as a couplet in his “Autumn Feelings” states:</w:t>
      </w:r>
    </w:p>
    <w:p>
      <w:pPr>
        <w:spacing w:after="0" w:line="360" w:lineRule="auto"/>
        <w:ind w:left="567"/>
        <w:rPr>
          <w:rFonts w:ascii="Times New Roman" w:hAnsi="Times New Roman"/>
        </w:rPr>
      </w:pPr>
      <w:r>
        <w:rPr>
          <w:rFonts w:ascii="Times New Roman" w:hAnsi="Times New Roman"/>
        </w:rPr>
        <w:t xml:space="preserve">May the water of the Milky Way cleanse the </w:t>
      </w:r>
      <w:r>
        <w:rPr>
          <w:rFonts w:ascii="Times New Roman" w:hAnsi="Times New Roman" w:eastAsia="Times New Roman" w:cs="Times New Roman"/>
        </w:rPr>
        <w:t>armor</w:t>
      </w:r>
      <w:r>
        <w:rPr>
          <w:rFonts w:ascii="Times New Roman" w:hAnsi="Times New Roman"/>
        </w:rPr>
        <w:t>;</w:t>
      </w:r>
    </w:p>
    <w:p>
      <w:pPr>
        <w:spacing w:after="0" w:line="360" w:lineRule="auto"/>
        <w:ind w:left="567"/>
        <w:rPr>
          <w:rFonts w:ascii="Times New Roman" w:hAnsi="Times New Roman"/>
        </w:rPr>
      </w:pPr>
      <w:r>
        <w:rPr>
          <w:rFonts w:ascii="Times New Roman" w:hAnsi="Times New Roman"/>
        </w:rPr>
        <w:t xml:space="preserve">When can weapons and horses’ hides be laid down? </w:t>
      </w:r>
    </w:p>
    <w:p>
      <w:pPr>
        <w:spacing w:after="0" w:line="360" w:lineRule="auto"/>
        <w:ind w:left="567"/>
        <w:rPr>
          <w:rFonts w:ascii="Times New Roman" w:hAnsi="Times New Roman"/>
          <w:lang w:val="en-SG"/>
        </w:rPr>
      </w:pPr>
      <w:r>
        <w:rPr>
          <w:rFonts w:hint="eastAsia" w:ascii="Times New Roman" w:hAnsi="Times New Roman"/>
        </w:rPr>
        <w:t>銀河堪洗甲，兵革幾時休。</w:t>
      </w:r>
      <w:r>
        <w:rPr>
          <w:rFonts w:ascii="Times New Roman" w:hAnsi="Times New Roman"/>
        </w:rPr>
        <w:t>(1.26b)</w:t>
      </w:r>
    </w:p>
    <w:p>
      <w:pPr>
        <w:spacing w:after="0" w:line="360" w:lineRule="auto"/>
        <w:rPr>
          <w:rFonts w:ascii="Times New Roman" w:hAnsi="Times New Roman"/>
          <w:sz w:val="24"/>
        </w:rPr>
      </w:pPr>
    </w:p>
    <w:p>
      <w:pPr>
        <w:rPr>
          <w:rFonts w:ascii="Times New Roman" w:hAnsi="Times New Roman"/>
          <w:sz w:val="24"/>
          <w:lang w:val="en-SG"/>
        </w:rPr>
      </w:pPr>
      <w:r>
        <w:rPr>
          <w:rFonts w:ascii="Times New Roman" w:hAnsi="Times New Roman"/>
          <w:sz w:val="24"/>
        </w:rPr>
        <w:t xml:space="preserve">These lines also paraphrase Du Fu’s poem. In his “Xibing xing” </w:t>
      </w:r>
      <w:r>
        <w:rPr>
          <w:rFonts w:hint="eastAsia" w:ascii="Times New Roman" w:hAnsi="Times New Roman"/>
          <w:sz w:val="24"/>
        </w:rPr>
        <w:t>洗兵行</w:t>
      </w:r>
      <w:r>
        <w:rPr>
          <w:rFonts w:ascii="Times New Roman" w:hAnsi="Times New Roman"/>
          <w:sz w:val="24"/>
        </w:rPr>
        <w:t xml:space="preserve"> (Song of Washing Weapons), Du made such a wish, “How can I have the strong men to pull the Milky Way down / Cleansing the </w:t>
      </w:r>
      <w:r>
        <w:rPr>
          <w:rFonts w:ascii="Times New Roman" w:hAnsi="Times New Roman" w:eastAsia="Gungsuh" w:cs="Times New Roman"/>
          <w:sz w:val="24"/>
          <w:szCs w:val="24"/>
        </w:rPr>
        <w:t>armor</w:t>
      </w:r>
      <w:r>
        <w:rPr>
          <w:rFonts w:ascii="Times New Roman" w:hAnsi="Times New Roman"/>
          <w:sz w:val="24"/>
        </w:rPr>
        <w:t xml:space="preserve"> and weapons, and put them away forever?” </w:t>
      </w:r>
      <w:r>
        <w:rPr>
          <w:rFonts w:hint="eastAsia" w:ascii="Times New Roman" w:hAnsi="Times New Roman"/>
          <w:sz w:val="24"/>
        </w:rPr>
        <w:t>安得壯士挽天河，淨洗甲兵長不用</w:t>
      </w:r>
      <w:r>
        <w:rPr>
          <w:rFonts w:ascii="Times New Roman" w:hAnsi="Times New Roman"/>
          <w:sz w:val="24"/>
        </w:rPr>
        <w:t>.</w:t>
      </w:r>
      <w:r>
        <w:rPr>
          <w:rStyle w:val="17"/>
          <w:rFonts w:ascii="Times New Roman" w:hAnsi="Times New Roman"/>
          <w:sz w:val="24"/>
        </w:rPr>
        <w:footnoteReference w:id="79"/>
      </w:r>
      <w:r>
        <w:rPr>
          <w:rFonts w:ascii="Times New Roman" w:hAnsi="Times New Roman"/>
          <w:sz w:val="24"/>
        </w:rPr>
        <w:t xml:space="preserve"> This echo to Du Fu once again showed the Tanshe members’ tribute to Chinese literary tradition. In series No. 16, “Resentment of the Soldier’s Wife,” Rui Yu condemned the warlords in a forthright tone: </w:t>
      </w:r>
    </w:p>
    <w:p>
      <w:pPr>
        <w:spacing w:after="0" w:line="360" w:lineRule="auto"/>
        <w:rPr>
          <w:rFonts w:ascii="Times New Roman" w:hAnsi="Times New Roman"/>
          <w:sz w:val="24"/>
        </w:rPr>
      </w:pPr>
    </w:p>
    <w:p>
      <w:pPr>
        <w:spacing w:after="0" w:line="360" w:lineRule="auto"/>
        <w:ind w:left="567"/>
        <w:rPr>
          <w:rFonts w:ascii="Times New Roman" w:hAnsi="Times New Roman"/>
        </w:rPr>
      </w:pPr>
      <w:r>
        <w:rPr>
          <w:rFonts w:ascii="Times New Roman" w:hAnsi="Times New Roman"/>
        </w:rPr>
        <w:t xml:space="preserve">Blood, stinking, in the battlefields flows, </w:t>
      </w:r>
    </w:p>
    <w:p>
      <w:pPr>
        <w:spacing w:after="0" w:line="360" w:lineRule="auto"/>
        <w:ind w:left="567"/>
        <w:rPr>
          <w:rFonts w:ascii="Times New Roman" w:hAnsi="Times New Roman"/>
        </w:rPr>
      </w:pPr>
      <w:r>
        <w:rPr>
          <w:rFonts w:ascii="Times New Roman" w:hAnsi="Times New Roman"/>
        </w:rPr>
        <w:t>But far less than the tears in the bedchamber.</w:t>
      </w:r>
    </w:p>
    <w:p>
      <w:pPr>
        <w:spacing w:after="0" w:line="360" w:lineRule="auto"/>
        <w:ind w:left="567"/>
        <w:rPr>
          <w:rFonts w:ascii="Times New Roman" w:hAnsi="Times New Roman"/>
        </w:rPr>
      </w:pPr>
      <w:r>
        <w:rPr>
          <w:rFonts w:ascii="Times New Roman" w:hAnsi="Times New Roman"/>
        </w:rPr>
        <w:t xml:space="preserve">The warlords, how unkind they are!  </w:t>
      </w:r>
    </w:p>
    <w:p>
      <w:pPr>
        <w:spacing w:after="0" w:line="360" w:lineRule="auto"/>
        <w:ind w:left="567"/>
        <w:rPr>
          <w:rFonts w:ascii="Times New Roman" w:hAnsi="Times New Roman"/>
        </w:rPr>
      </w:pPr>
      <w:r>
        <w:rPr>
          <w:rFonts w:ascii="Times New Roman" w:hAnsi="Times New Roman"/>
        </w:rPr>
        <w:t xml:space="preserve">Harming the people, willingly, as tyrannous generals they’ve become. </w:t>
      </w:r>
    </w:p>
    <w:p>
      <w:pPr>
        <w:spacing w:after="0" w:line="360" w:lineRule="auto"/>
        <w:ind w:left="567"/>
        <w:rPr>
          <w:rFonts w:ascii="Times New Roman" w:hAnsi="Times New Roman"/>
          <w:lang w:val="en-SG"/>
        </w:rPr>
      </w:pPr>
      <w:r>
        <w:rPr>
          <w:rFonts w:hint="eastAsia" w:ascii="Times New Roman" w:hAnsi="Times New Roman"/>
        </w:rPr>
        <w:t>沙場腥血流，莫抵深閨淚。軍閥太不仁，殃民甘暴帥。</w:t>
      </w:r>
      <w:r>
        <w:rPr>
          <w:rFonts w:ascii="Times New Roman" w:hAnsi="Times New Roman"/>
        </w:rPr>
        <w:t>(1.33a)</w:t>
      </w:r>
    </w:p>
    <w:p>
      <w:pPr>
        <w:spacing w:after="0" w:line="360" w:lineRule="auto"/>
        <w:rPr>
          <w:rFonts w:ascii="Times New Roman" w:hAnsi="Times New Roman"/>
          <w:sz w:val="24"/>
        </w:rPr>
      </w:pPr>
    </w:p>
    <w:p>
      <w:pPr>
        <w:rPr>
          <w:rFonts w:ascii="Times New Roman" w:hAnsi="Times New Roman"/>
          <w:sz w:val="24"/>
        </w:rPr>
      </w:pPr>
      <w:r>
        <w:rPr>
          <w:rFonts w:ascii="Times New Roman" w:hAnsi="Times New Roman"/>
          <w:sz w:val="24"/>
        </w:rPr>
        <w:t xml:space="preserve">Bedchamber resentment was one of the major themes in Chinese poetry. Here Rui Yu gave it a modern twist by identifying the warlords as the culprits of political unrest. </w:t>
      </w:r>
    </w:p>
    <w:p>
      <w:pPr>
        <w:ind w:firstLine="426"/>
        <w:rPr>
          <w:rFonts w:ascii="Times New Roman" w:hAnsi="Times New Roman"/>
          <w:sz w:val="24"/>
        </w:rPr>
      </w:pPr>
      <w:r>
        <w:rPr>
          <w:rFonts w:ascii="Times New Roman" w:hAnsi="Times New Roman"/>
          <w:sz w:val="24"/>
        </w:rPr>
        <w:t xml:space="preserve"> Nostalgia is “a result of a new understanding of time and space.”</w:t>
      </w:r>
      <w:r>
        <w:rPr>
          <w:rStyle w:val="17"/>
          <w:rFonts w:ascii="Times New Roman" w:hAnsi="Times New Roman"/>
          <w:sz w:val="24"/>
        </w:rPr>
        <w:footnoteReference w:id="80"/>
      </w:r>
      <w:r>
        <w:rPr>
          <w:rFonts w:ascii="Times New Roman" w:hAnsi="Times New Roman"/>
          <w:sz w:val="24"/>
        </w:rPr>
        <w:t xml:space="preserve"> Sometimes the actual home is confused with the imaginary one, as Sun Shinan’s poem of the plum blossom shows. Yet his was a common example of traditional poets expressing what they missed about their actual homes and the past through the use of conventional metaphors and symbols, although the external objects they described might be </w:t>
      </w:r>
      <w:r>
        <w:rPr>
          <w:rFonts w:ascii="Times New Roman" w:hAnsi="Times New Roman" w:eastAsia="Times New Roman" w:cs="Times New Roman"/>
          <w:sz w:val="24"/>
          <w:szCs w:val="24"/>
        </w:rPr>
        <w:t>imaginary</w:t>
      </w:r>
      <w:r>
        <w:rPr>
          <w:rFonts w:ascii="Times New Roman" w:hAnsi="Times New Roman"/>
          <w:sz w:val="24"/>
        </w:rPr>
        <w:t xml:space="preserve"> and not seen in their native places. The experience of dislocation overseas gave rise to a revision of traditional literary </w:t>
      </w:r>
      <w:r>
        <w:rPr>
          <w:rFonts w:ascii="Times New Roman" w:hAnsi="Times New Roman" w:eastAsia="Times New Roman" w:cs="Times New Roman"/>
          <w:sz w:val="24"/>
          <w:szCs w:val="24"/>
        </w:rPr>
        <w:t>expression</w:t>
      </w:r>
      <w:r>
        <w:rPr>
          <w:rFonts w:ascii="Times New Roman" w:hAnsi="Times New Roman"/>
          <w:sz w:val="24"/>
        </w:rPr>
        <w:t xml:space="preserve">, and to a larger extent, a reconsideration of the values of Chinese </w:t>
      </w:r>
      <w:r>
        <w:rPr>
          <w:rFonts w:ascii="Times New Roman" w:hAnsi="Times New Roman" w:eastAsia="Times New Roman" w:cs="Times New Roman"/>
          <w:sz w:val="24"/>
          <w:szCs w:val="24"/>
        </w:rPr>
        <w:t>culture</w:t>
      </w:r>
      <w:r>
        <w:rPr>
          <w:rFonts w:ascii="Times New Roman" w:hAnsi="Times New Roman"/>
          <w:sz w:val="24"/>
        </w:rPr>
        <w:t xml:space="preserve"> and </w:t>
      </w:r>
      <w:r>
        <w:rPr>
          <w:rFonts w:ascii="Times New Roman" w:hAnsi="Times New Roman" w:eastAsia="Times New Roman" w:cs="Times New Roman"/>
          <w:sz w:val="24"/>
          <w:szCs w:val="24"/>
        </w:rPr>
        <w:t>practice</w:t>
      </w:r>
      <w:r>
        <w:rPr>
          <w:rFonts w:ascii="Times New Roman" w:hAnsi="Times New Roman"/>
          <w:sz w:val="24"/>
        </w:rPr>
        <w:t xml:space="preserve">. From a distance, the poets might have a deeper understanding and fuller picture of the current state of their mother country. By adopting similar themes and expressions, responding to each others’ longing and wish, they together </w:t>
      </w:r>
      <w:r>
        <w:rPr>
          <w:rFonts w:ascii="Times New Roman" w:hAnsi="Times New Roman" w:eastAsia="Times New Roman" w:cs="Times New Roman"/>
          <w:sz w:val="24"/>
          <w:szCs w:val="24"/>
        </w:rPr>
        <w:t>constructed</w:t>
      </w:r>
      <w:r>
        <w:rPr>
          <w:rFonts w:ascii="Times New Roman" w:hAnsi="Times New Roman"/>
          <w:sz w:val="24"/>
        </w:rPr>
        <w:t xml:space="preserve"> a collective memory of their homeland, and developed what is called “cultural intimacy” among the group through poetry writing.</w:t>
      </w:r>
    </w:p>
    <w:p>
      <w:pPr>
        <w:rPr>
          <w:rFonts w:ascii="Times New Roman" w:hAnsi="Times New Roman"/>
          <w:sz w:val="24"/>
        </w:rPr>
      </w:pPr>
    </w:p>
    <w:p>
      <w:pPr>
        <w:numPr>
          <w:ilvl w:val="0"/>
          <w:numId w:val="3"/>
        </w:numPr>
        <w:rPr>
          <w:rFonts w:ascii="Times New Roman" w:hAnsi="Times New Roman"/>
          <w:sz w:val="24"/>
        </w:rPr>
      </w:pPr>
      <w:r>
        <w:rPr>
          <w:rFonts w:ascii="Times New Roman" w:hAnsi="Times New Roman"/>
          <w:sz w:val="24"/>
        </w:rPr>
        <w:t>Buddhist beliefs</w:t>
      </w:r>
    </w:p>
    <w:p>
      <w:pPr>
        <w:ind w:firstLine="426"/>
        <w:rPr>
          <w:rFonts w:ascii="Times New Roman" w:hAnsi="Times New Roman" w:eastAsia="Times New Roman" w:cs="Times New Roman"/>
          <w:sz w:val="24"/>
          <w:szCs w:val="24"/>
        </w:rPr>
      </w:pPr>
      <w:r>
        <w:rPr>
          <w:rFonts w:ascii="Times New Roman" w:hAnsi="Times New Roman"/>
          <w:sz w:val="24"/>
        </w:rPr>
        <w:t xml:space="preserve">Research shows that Mahayana Buddhism was and still </w:t>
      </w:r>
      <w:r>
        <w:rPr>
          <w:rFonts w:ascii="Times New Roman" w:hAnsi="Times New Roman" w:eastAsia="Times New Roman" w:cs="Times New Roman"/>
          <w:sz w:val="24"/>
          <w:szCs w:val="24"/>
        </w:rPr>
        <w:t xml:space="preserve">is </w:t>
      </w:r>
      <w:r>
        <w:rPr>
          <w:rFonts w:ascii="Times New Roman" w:hAnsi="Times New Roman"/>
          <w:sz w:val="24"/>
        </w:rPr>
        <w:t>the major religious belief of Singaporean Chinese.</w:t>
      </w:r>
      <w:r>
        <w:rPr>
          <w:rStyle w:val="17"/>
          <w:rFonts w:ascii="Times New Roman" w:hAnsi="Times New Roman"/>
          <w:sz w:val="24"/>
        </w:rPr>
        <w:footnoteReference w:id="81"/>
      </w:r>
      <w:r>
        <w:rPr>
          <w:rFonts w:ascii="Times New Roman" w:hAnsi="Times New Roman"/>
          <w:sz w:val="24"/>
        </w:rPr>
        <w:t xml:space="preserve"> </w:t>
      </w:r>
      <w:r>
        <w:rPr>
          <w:rFonts w:ascii="Times New Roman" w:hAnsi="Times New Roman" w:eastAsia="Times New Roman" w:cs="Times New Roman"/>
          <w:sz w:val="24"/>
          <w:szCs w:val="24"/>
        </w:rPr>
        <w:t>Various</w:t>
      </w:r>
      <w:r>
        <w:rPr>
          <w:rFonts w:ascii="Times New Roman" w:hAnsi="Times New Roman"/>
          <w:sz w:val="24"/>
        </w:rPr>
        <w:t xml:space="preserve"> Buddhist organizations were founded before and after the Japanese occupation. Concomitant with this religious fervor</w:t>
      </w:r>
      <w:r>
        <w:rPr>
          <w:rFonts w:ascii="Times New Roman" w:hAnsi="Times New Roman" w:eastAsia="Times New Roman" w:cs="Times New Roman"/>
          <w:sz w:val="24"/>
          <w:szCs w:val="24"/>
        </w:rPr>
        <w:t>, apart from the building of hundreds of Buddhist temples and shrines,</w:t>
      </w:r>
      <w:r>
        <w:rPr>
          <w:rFonts w:ascii="Times New Roman" w:hAnsi="Times New Roman"/>
          <w:sz w:val="24"/>
        </w:rPr>
        <w:t xml:space="preserve"> was the publication of a large </w:t>
      </w:r>
      <w:r>
        <w:rPr>
          <w:rFonts w:ascii="Times New Roman" w:hAnsi="Times New Roman" w:eastAsia="Times New Roman" w:cs="Times New Roman"/>
          <w:sz w:val="24"/>
          <w:szCs w:val="24"/>
        </w:rPr>
        <w:t>quantity</w:t>
      </w:r>
      <w:r>
        <w:rPr>
          <w:rFonts w:ascii="Times New Roman" w:hAnsi="Times New Roman"/>
          <w:sz w:val="24"/>
        </w:rPr>
        <w:t xml:space="preserve"> of Buddhist poetry and articles in newspapers.</w:t>
      </w:r>
      <w:r>
        <w:rPr>
          <w:rStyle w:val="17"/>
          <w:rFonts w:ascii="Times New Roman" w:hAnsi="Times New Roman"/>
          <w:sz w:val="24"/>
        </w:rPr>
        <w:footnoteReference w:id="82"/>
      </w:r>
      <w:r>
        <w:rPr>
          <w:rFonts w:ascii="Times New Roman" w:hAnsi="Times New Roman"/>
          <w:sz w:val="24"/>
        </w:rPr>
        <w:t xml:space="preserve"> As I </w:t>
      </w:r>
      <w:r>
        <w:rPr>
          <w:rFonts w:ascii="Times New Roman" w:hAnsi="Times New Roman" w:eastAsia="Times New Roman" w:cs="Times New Roman"/>
          <w:sz w:val="24"/>
          <w:szCs w:val="24"/>
        </w:rPr>
        <w:t>have written</w:t>
      </w:r>
      <w:r>
        <w:rPr>
          <w:rFonts w:ascii="Times New Roman" w:hAnsi="Times New Roman"/>
          <w:sz w:val="24"/>
        </w:rPr>
        <w:t xml:space="preserve"> elsewhere, the study of Buddhist poetry would greatly enhance our understanding of the religious, social and cultural milieu of </w:t>
      </w:r>
      <w:r>
        <w:rPr>
          <w:rFonts w:ascii="Times New Roman" w:hAnsi="Times New Roman" w:eastAsia="Times New Roman" w:cs="Times New Roman"/>
          <w:sz w:val="24"/>
          <w:szCs w:val="24"/>
        </w:rPr>
        <w:t xml:space="preserve">the </w:t>
      </w:r>
      <w:r>
        <w:rPr>
          <w:rFonts w:ascii="Times New Roman" w:hAnsi="Times New Roman"/>
          <w:sz w:val="24"/>
        </w:rPr>
        <w:t xml:space="preserve">early Singapore Chinese community, allowing us to </w:t>
      </w:r>
      <w:r>
        <w:rPr>
          <w:rFonts w:ascii="Times New Roman" w:hAnsi="Times New Roman" w:eastAsia="Times New Roman" w:cs="Times New Roman"/>
          <w:sz w:val="24"/>
          <w:szCs w:val="24"/>
        </w:rPr>
        <w:t>learn about individual writers’ religious viewpoints, their personal connections with other laymen and sanghas, as well as their relations with the larger Buddhist society in Singapore and China.</w:t>
      </w:r>
      <w:r>
        <w:rPr>
          <w:rStyle w:val="17"/>
          <w:rFonts w:ascii="Times New Roman" w:hAnsi="Times New Roman"/>
          <w:sz w:val="24"/>
        </w:rPr>
        <w:footnoteReference w:id="83"/>
      </w:r>
    </w:p>
    <w:p>
      <w:pPr>
        <w:ind w:firstLine="426"/>
        <w:rPr>
          <w:rFonts w:ascii="Times New Roman" w:hAnsi="Times New Roman"/>
          <w:sz w:val="24"/>
        </w:rPr>
      </w:pPr>
      <w:r>
        <w:rPr>
          <w:rFonts w:ascii="Times New Roman" w:hAnsi="Times New Roman" w:eastAsia="Times New Roman" w:cs="Times New Roman"/>
          <w:sz w:val="24"/>
          <w:szCs w:val="24"/>
        </w:rPr>
        <w:t>The</w:t>
      </w:r>
      <w:r>
        <w:rPr>
          <w:rFonts w:ascii="Times New Roman" w:hAnsi="Times New Roman"/>
          <w:sz w:val="24"/>
        </w:rPr>
        <w:t xml:space="preserve"> poet-monk Rui Yu was the initiator of the Tanshe, and the society had strong Buddhist </w:t>
      </w:r>
      <w:r>
        <w:rPr>
          <w:rFonts w:ascii="Times New Roman" w:hAnsi="Times New Roman" w:eastAsia="Times New Roman" w:cs="Times New Roman"/>
          <w:sz w:val="24"/>
          <w:szCs w:val="24"/>
        </w:rPr>
        <w:t>traits</w:t>
      </w:r>
      <w:r>
        <w:rPr>
          <w:rFonts w:ascii="Times New Roman" w:hAnsi="Times New Roman"/>
          <w:sz w:val="24"/>
        </w:rPr>
        <w:t xml:space="preserve"> as many members were lay devotees. Several assignments in the </w:t>
      </w:r>
      <w:r>
        <w:rPr>
          <w:rFonts w:ascii="Times New Roman" w:hAnsi="Times New Roman"/>
          <w:i/>
          <w:sz w:val="24"/>
        </w:rPr>
        <w:t xml:space="preserve">Tanxie shiji </w:t>
      </w:r>
      <w:r>
        <w:rPr>
          <w:rFonts w:ascii="Times New Roman" w:hAnsi="Times New Roman"/>
          <w:sz w:val="24"/>
        </w:rPr>
        <w:t xml:space="preserve">particularly focus on Buddhist themes, such as “Praising the Buddha” (No. 3), “Lotus Flowers” (No. 10), and “On ‘The Painting of the Buddha Lotus’” (No. 24). In the series of “Praising the Buddha” (1.11a-12a), the rhyme </w:t>
      </w:r>
      <w:r>
        <w:rPr>
          <w:rFonts w:ascii="Times New Roman" w:hAnsi="Times New Roman"/>
          <w:i/>
          <w:sz w:val="24"/>
        </w:rPr>
        <w:t xml:space="preserve">mi </w:t>
      </w:r>
      <w:r>
        <w:rPr>
          <w:rFonts w:hint="eastAsia" w:ascii="Times New Roman" w:hAnsi="Times New Roman"/>
          <w:sz w:val="24"/>
        </w:rPr>
        <w:t>迷</w:t>
      </w:r>
      <w:r>
        <w:rPr>
          <w:rFonts w:ascii="Times New Roman" w:hAnsi="Times New Roman"/>
          <w:sz w:val="24"/>
        </w:rPr>
        <w:t xml:space="preserve"> (confusion) was assigned to members.</w:t>
      </w:r>
      <w:r>
        <w:rPr>
          <w:rStyle w:val="17"/>
          <w:rFonts w:ascii="Times New Roman" w:hAnsi="Times New Roman"/>
          <w:sz w:val="24"/>
        </w:rPr>
        <w:footnoteReference w:id="84"/>
      </w:r>
      <w:r>
        <w:rPr>
          <w:rFonts w:ascii="Times New Roman" w:hAnsi="Times New Roman"/>
          <w:sz w:val="24"/>
        </w:rPr>
        <w:t xml:space="preserve"> Unlike the lyrical tone adopted in other series, here the </w:t>
      </w:r>
      <w:r>
        <w:rPr>
          <w:rFonts w:ascii="Times New Roman" w:hAnsi="Times New Roman" w:eastAsia="Times New Roman" w:cs="Times New Roman"/>
          <w:sz w:val="24"/>
          <w:szCs w:val="24"/>
        </w:rPr>
        <w:t>work is</w:t>
      </w:r>
      <w:r>
        <w:rPr>
          <w:rFonts w:ascii="Times New Roman" w:hAnsi="Times New Roman"/>
          <w:sz w:val="24"/>
        </w:rPr>
        <w:t xml:space="preserve"> highly didactic and philosophical</w:t>
      </w:r>
      <w:r>
        <w:rPr>
          <w:rFonts w:ascii="Times New Roman" w:hAnsi="Times New Roman" w:eastAsia="Times New Roman" w:cs="Times New Roman"/>
          <w:sz w:val="24"/>
          <w:szCs w:val="24"/>
        </w:rPr>
        <w:t>,</w:t>
      </w:r>
      <w:r>
        <w:rPr>
          <w:rFonts w:ascii="Times New Roman" w:hAnsi="Times New Roman"/>
          <w:sz w:val="24"/>
        </w:rPr>
        <w:t xml:space="preserve"> either </w:t>
      </w:r>
      <w:r>
        <w:rPr>
          <w:rFonts w:ascii="Times New Roman" w:hAnsi="Times New Roman" w:eastAsia="Times New Roman" w:cs="Times New Roman"/>
          <w:sz w:val="24"/>
          <w:szCs w:val="24"/>
        </w:rPr>
        <w:t>affirming</w:t>
      </w:r>
      <w:r>
        <w:rPr>
          <w:rFonts w:ascii="Times New Roman" w:hAnsi="Times New Roman"/>
          <w:sz w:val="24"/>
        </w:rPr>
        <w:t xml:space="preserve"> the poets’ devotion to Buddhism, or </w:t>
      </w:r>
      <w:r>
        <w:rPr>
          <w:rFonts w:ascii="Times New Roman" w:hAnsi="Times New Roman" w:eastAsia="Times New Roman" w:cs="Times New Roman"/>
          <w:sz w:val="24"/>
          <w:szCs w:val="24"/>
        </w:rPr>
        <w:t>manifesting</w:t>
      </w:r>
      <w:r>
        <w:rPr>
          <w:rFonts w:ascii="Times New Roman" w:hAnsi="Times New Roman"/>
          <w:sz w:val="24"/>
        </w:rPr>
        <w:t xml:space="preserve"> their self-reflection and perspectives about the secular world. Khoo Seok </w:t>
      </w:r>
      <w:r>
        <w:rPr>
          <w:rFonts w:ascii="Times New Roman" w:hAnsi="Times New Roman" w:eastAsia="Times New Roman" w:cs="Times New Roman"/>
          <w:sz w:val="24"/>
          <w:szCs w:val="24"/>
        </w:rPr>
        <w:t>Wan’s</w:t>
      </w:r>
      <w:r>
        <w:rPr>
          <w:rFonts w:ascii="Times New Roman" w:hAnsi="Times New Roman"/>
          <w:sz w:val="24"/>
        </w:rPr>
        <w:t xml:space="preserve"> piece is a good example: </w:t>
      </w:r>
    </w:p>
    <w:p>
      <w:pPr>
        <w:spacing w:after="0" w:line="360" w:lineRule="auto"/>
        <w:ind w:left="567"/>
        <w:rPr>
          <w:rFonts w:ascii="Times New Roman" w:hAnsi="Times New Roman"/>
        </w:rPr>
      </w:pPr>
      <w:r>
        <w:rPr>
          <w:rFonts w:ascii="Times New Roman" w:hAnsi="Times New Roman"/>
        </w:rPr>
        <w:t>People depend on Buddha to be awakened from confusion.</w:t>
      </w:r>
    </w:p>
    <w:p>
      <w:pPr>
        <w:spacing w:after="0" w:line="360" w:lineRule="auto"/>
        <w:ind w:left="567"/>
        <w:rPr>
          <w:rFonts w:ascii="Times New Roman" w:hAnsi="Times New Roman"/>
        </w:rPr>
      </w:pPr>
      <w:r>
        <w:rPr>
          <w:rFonts w:ascii="Times New Roman" w:hAnsi="Times New Roman"/>
        </w:rPr>
        <w:t>Buddha found them still confused, despite awakened.</w:t>
      </w:r>
    </w:p>
    <w:p>
      <w:pPr>
        <w:spacing w:after="0" w:line="360" w:lineRule="auto"/>
        <w:ind w:left="567"/>
        <w:rPr>
          <w:rFonts w:ascii="Times New Roman" w:hAnsi="Times New Roman"/>
        </w:rPr>
      </w:pPr>
      <w:r>
        <w:rPr>
          <w:rFonts w:ascii="Times New Roman" w:hAnsi="Times New Roman"/>
        </w:rPr>
        <w:t>Let’s comprehend together the Great Pity, break away from the three realms;</w:t>
      </w:r>
      <w:r>
        <w:rPr>
          <w:rStyle w:val="17"/>
          <w:rFonts w:ascii="Times New Roman" w:hAnsi="Times New Roman"/>
        </w:rPr>
        <w:footnoteReference w:id="85"/>
      </w:r>
      <w:r>
        <w:rPr>
          <w:rFonts w:ascii="Times New Roman" w:hAnsi="Times New Roman"/>
        </w:rPr>
        <w:t xml:space="preserve"> </w:t>
      </w:r>
    </w:p>
    <w:p>
      <w:pPr>
        <w:spacing w:after="0" w:line="360" w:lineRule="auto"/>
        <w:ind w:left="567"/>
        <w:rPr>
          <w:rFonts w:ascii="Times New Roman" w:hAnsi="Times New Roman"/>
        </w:rPr>
      </w:pPr>
      <w:r>
        <w:rPr>
          <w:rFonts w:ascii="Times New Roman" w:hAnsi="Times New Roman"/>
        </w:rPr>
        <w:t xml:space="preserve">Many births vastly transformed, ten directions be the same. </w:t>
      </w:r>
    </w:p>
    <w:p>
      <w:pPr>
        <w:spacing w:after="0" w:line="360" w:lineRule="auto"/>
        <w:ind w:left="567"/>
        <w:rPr>
          <w:rFonts w:ascii="Times New Roman" w:hAnsi="Times New Roman"/>
        </w:rPr>
      </w:pPr>
      <w:r>
        <w:rPr>
          <w:rFonts w:ascii="Times New Roman" w:hAnsi="Times New Roman"/>
        </w:rPr>
        <w:t xml:space="preserve">Paths of words and thoughts are broken, how to praise him? </w:t>
      </w:r>
    </w:p>
    <w:p>
      <w:pPr>
        <w:spacing w:after="0" w:line="360" w:lineRule="auto"/>
        <w:ind w:left="567"/>
        <w:rPr>
          <w:rFonts w:ascii="Times New Roman" w:hAnsi="Times New Roman"/>
        </w:rPr>
      </w:pPr>
      <w:r>
        <w:rPr>
          <w:rFonts w:ascii="Times New Roman" w:hAnsi="Times New Roman"/>
        </w:rPr>
        <w:t>The temporal and the real, each other pronounced, both wonders stated.</w:t>
      </w:r>
    </w:p>
    <w:p>
      <w:pPr>
        <w:spacing w:after="0" w:line="360" w:lineRule="auto"/>
        <w:ind w:left="567"/>
        <w:rPr>
          <w:rFonts w:ascii="Times New Roman" w:hAnsi="Times New Roman"/>
        </w:rPr>
      </w:pPr>
      <w:r>
        <w:rPr>
          <w:rFonts w:ascii="Times New Roman" w:hAnsi="Times New Roman"/>
        </w:rPr>
        <w:t xml:space="preserve">Ashamed, my cultivation is blind, my enlightenment yet to come, </w:t>
      </w:r>
    </w:p>
    <w:p>
      <w:pPr>
        <w:spacing w:after="0" w:line="360" w:lineRule="auto"/>
        <w:ind w:left="567"/>
        <w:rPr>
          <w:rFonts w:ascii="Times New Roman" w:hAnsi="Times New Roman"/>
          <w:sz w:val="20"/>
        </w:rPr>
      </w:pPr>
      <w:r>
        <w:rPr>
          <w:rFonts w:ascii="Times New Roman" w:hAnsi="Times New Roman"/>
        </w:rPr>
        <w:t xml:space="preserve">Chanting </w:t>
      </w:r>
      <w:r>
        <w:rPr>
          <w:rFonts w:ascii="Times New Roman" w:hAnsi="Times New Roman" w:eastAsia="Times New Roman" w:cs="Times New Roman"/>
          <w:i/>
          <w:color w:val="000000"/>
        </w:rPr>
        <w:t>nāmaḥ</w:t>
      </w:r>
      <w:r>
        <w:rPr>
          <w:rFonts w:ascii="Times New Roman" w:hAnsi="Times New Roman" w:eastAsia="Times New Roman" w:cs="Times New Roman"/>
          <w:color w:val="000000"/>
        </w:rPr>
        <w:t xml:space="preserve">, I long for the Pure Land in the West. </w:t>
      </w:r>
    </w:p>
    <w:p>
      <w:pPr>
        <w:spacing w:after="0" w:line="360" w:lineRule="auto"/>
        <w:ind w:left="567"/>
        <w:rPr>
          <w:rFonts w:ascii="Times New Roman" w:hAnsi="Times New Roman"/>
          <w:lang w:val="en-SG" w:eastAsia="zh-TW"/>
        </w:rPr>
      </w:pPr>
      <w:r>
        <w:rPr>
          <w:rFonts w:hint="eastAsia" w:ascii="Times New Roman" w:hAnsi="Times New Roman"/>
        </w:rPr>
        <w:t>群生依佛迷求悟，佛覺羣生悟不迷。同體大悲三界拔，多生宏化十方齊。</w:t>
      </w:r>
    </w:p>
    <w:p>
      <w:pPr>
        <w:spacing w:after="0" w:line="360" w:lineRule="auto"/>
        <w:ind w:left="567"/>
        <w:rPr>
          <w:rFonts w:ascii="Times New Roman" w:hAnsi="Times New Roman"/>
          <w:lang w:val="en-SG"/>
        </w:rPr>
      </w:pPr>
      <w:r>
        <w:rPr>
          <w:rFonts w:hint="eastAsia" w:ascii="Times New Roman" w:hAnsi="Times New Roman"/>
        </w:rPr>
        <w:t>言思路斷從何讚，權實相宣妙並提。愧我盲參緣待熟，南無有願切生西。</w:t>
      </w:r>
      <w:r>
        <w:rPr>
          <w:rFonts w:ascii="Times New Roman" w:hAnsi="Times New Roman"/>
        </w:rPr>
        <w:t>(1.11a)</w:t>
      </w:r>
    </w:p>
    <w:p>
      <w:pPr>
        <w:spacing w:after="0" w:line="360" w:lineRule="auto"/>
        <w:rPr>
          <w:rFonts w:ascii="Times New Roman" w:hAnsi="Times New Roman"/>
          <w:sz w:val="24"/>
        </w:rPr>
      </w:pPr>
    </w:p>
    <w:p>
      <w:pPr>
        <w:rPr>
          <w:rFonts w:ascii="Times New Roman" w:hAnsi="Times New Roman"/>
          <w:sz w:val="24"/>
        </w:rPr>
      </w:pPr>
      <w:r>
        <w:rPr>
          <w:rFonts w:ascii="Times New Roman" w:hAnsi="Times New Roman"/>
          <w:sz w:val="24"/>
        </w:rPr>
        <w:t>Khoo Seok Wan was said to have acquired profound knowledge of Buddhist canons in his later years, and often discussed Chan theory with Rui Yu, who noted that, as a result of enduring meditation and spiritual cultivation, Khoo’s ears and eyes were still in good condition, and there was not a strand of grey hair on his head despite being over sixty years old.</w:t>
      </w:r>
      <w:r>
        <w:rPr>
          <w:rStyle w:val="17"/>
          <w:rFonts w:ascii="Times New Roman" w:hAnsi="Times New Roman"/>
          <w:sz w:val="24"/>
        </w:rPr>
        <w:footnoteReference w:id="86"/>
      </w:r>
      <w:r>
        <w:rPr>
          <w:rFonts w:ascii="Times New Roman" w:hAnsi="Times New Roman"/>
          <w:sz w:val="24"/>
        </w:rPr>
        <w:t xml:space="preserve"> The poem cited above effectively displays Khoo’s conversance with Buddhist terminologies and his </w:t>
      </w:r>
      <w:r>
        <w:rPr>
          <w:rFonts w:ascii="Times New Roman" w:hAnsi="Times New Roman" w:eastAsia="Times New Roman" w:cs="Times New Roman"/>
          <w:sz w:val="24"/>
          <w:szCs w:val="24"/>
        </w:rPr>
        <w:t>ingenuity in applying</w:t>
      </w:r>
      <w:r>
        <w:rPr>
          <w:rFonts w:ascii="Times New Roman" w:hAnsi="Times New Roman"/>
          <w:sz w:val="24"/>
        </w:rPr>
        <w:t xml:space="preserve"> them in his work. For example, the “broken paths of words and thoughts” in line 5 is taken from the </w:t>
      </w:r>
      <w:r>
        <w:rPr>
          <w:rFonts w:ascii="Times New Roman" w:hAnsi="Times New Roman"/>
          <w:i/>
          <w:sz w:val="24"/>
        </w:rPr>
        <w:t xml:space="preserve">Zongjing lu </w:t>
      </w:r>
      <w:r>
        <w:rPr>
          <w:rFonts w:hint="eastAsia" w:ascii="Times New Roman" w:hAnsi="Times New Roman"/>
          <w:sz w:val="24"/>
        </w:rPr>
        <w:t>宗鏡錄</w:t>
      </w:r>
      <w:r>
        <w:rPr>
          <w:rFonts w:ascii="Times New Roman" w:hAnsi="Times New Roman"/>
          <w:sz w:val="24"/>
        </w:rPr>
        <w:t xml:space="preserve"> (</w:t>
      </w:r>
      <w:r>
        <w:rPr>
          <w:rFonts w:ascii="Times New Roman" w:hAnsi="Times New Roman"/>
          <w:i/>
          <w:sz w:val="24"/>
        </w:rPr>
        <w:t>Record of the Axiom Mirror</w:t>
      </w:r>
      <w:r>
        <w:rPr>
          <w:rFonts w:ascii="Times New Roman" w:hAnsi="Times New Roman"/>
          <w:sz w:val="24"/>
        </w:rPr>
        <w:t xml:space="preserve">), which criticizes people </w:t>
      </w:r>
      <w:r>
        <w:rPr>
          <w:rFonts w:ascii="Times New Roman" w:hAnsi="Times New Roman" w:eastAsia="Times New Roman" w:cs="Times New Roman"/>
          <w:sz w:val="24"/>
          <w:szCs w:val="24"/>
        </w:rPr>
        <w:t xml:space="preserve">studying Buddhism </w:t>
      </w:r>
      <w:r>
        <w:rPr>
          <w:rFonts w:ascii="Times New Roman" w:hAnsi="Times New Roman"/>
          <w:sz w:val="24"/>
        </w:rPr>
        <w:t>caring only about words and thoughts.</w:t>
      </w:r>
      <w:r>
        <w:rPr>
          <w:rStyle w:val="17"/>
          <w:rFonts w:ascii="Times New Roman" w:hAnsi="Times New Roman"/>
          <w:sz w:val="24"/>
        </w:rPr>
        <w:footnoteReference w:id="87"/>
      </w:r>
      <w:r>
        <w:rPr>
          <w:rFonts w:ascii="Times New Roman" w:hAnsi="Times New Roman"/>
          <w:sz w:val="24"/>
        </w:rPr>
        <w:t xml:space="preserve"> Khoo commented that when these are abandoned, one would not find the way to praise the Buddha. Also </w:t>
      </w:r>
      <w:r>
        <w:rPr>
          <w:rFonts w:ascii="Times New Roman" w:hAnsi="Times New Roman" w:eastAsia="Times New Roman" w:cs="Times New Roman"/>
          <w:sz w:val="24"/>
          <w:szCs w:val="24"/>
        </w:rPr>
        <w:t>of note</w:t>
      </w:r>
      <w:r>
        <w:rPr>
          <w:rFonts w:ascii="Times New Roman" w:hAnsi="Times New Roman"/>
          <w:sz w:val="24"/>
        </w:rPr>
        <w:t xml:space="preserve"> is the first couplet, as it succinctly points out the ignorance or constant perplexity of the people. Khoo, however, is aware of his own shortcoming, </w:t>
      </w:r>
      <w:r>
        <w:rPr>
          <w:rFonts w:ascii="Times New Roman" w:hAnsi="Times New Roman" w:eastAsia="Times New Roman" w:cs="Times New Roman"/>
          <w:sz w:val="24"/>
          <w:szCs w:val="24"/>
        </w:rPr>
        <w:t>professes</w:t>
      </w:r>
      <w:r>
        <w:rPr>
          <w:rFonts w:ascii="Times New Roman" w:hAnsi="Times New Roman"/>
          <w:sz w:val="24"/>
        </w:rPr>
        <w:t xml:space="preserve"> in line 7 that he is blind in his cultivation and still has not attained enlightenment. </w:t>
      </w:r>
    </w:p>
    <w:p>
      <w:pPr>
        <w:ind w:firstLine="426"/>
        <w:rPr>
          <w:rFonts w:ascii="Times New Roman" w:hAnsi="Times New Roman"/>
          <w:sz w:val="24"/>
        </w:rPr>
      </w:pPr>
      <w:r>
        <w:rPr>
          <w:rFonts w:ascii="Times New Roman" w:hAnsi="Times New Roman" w:eastAsia="Times New Roman" w:cs="Times New Roman"/>
          <w:sz w:val="24"/>
          <w:szCs w:val="24"/>
        </w:rPr>
        <w:t xml:space="preserve">Khoo Seok Wan wrote </w:t>
      </w:r>
      <w:r>
        <w:rPr>
          <w:rFonts w:ascii="Times New Roman" w:hAnsi="Times New Roman"/>
          <w:sz w:val="24"/>
        </w:rPr>
        <w:t xml:space="preserve">“On ‘The Painting of the Buddha Lotus’” to celebrate Rui Yu’s forty-eighth birthday (2.7a-9a). A symbol of purity in Buddhism, the lotus flower grows from mud but is uncontaminated, thus representing the Buddha’s transcendence of the mundane world. In many Buddhist paintings, the Buddha is depicted as </w:t>
      </w:r>
      <w:r>
        <w:rPr>
          <w:rFonts w:ascii="Times New Roman" w:hAnsi="Times New Roman" w:eastAsia="Times New Roman" w:cs="Times New Roman"/>
          <w:sz w:val="24"/>
          <w:szCs w:val="24"/>
        </w:rPr>
        <w:t>sitting</w:t>
      </w:r>
      <w:r>
        <w:rPr>
          <w:rFonts w:ascii="Times New Roman" w:hAnsi="Times New Roman"/>
          <w:sz w:val="24"/>
        </w:rPr>
        <w:t xml:space="preserve"> on a lotus flower</w:t>
      </w:r>
      <w:ins w:id="0" w:author="USER" w:date="2020-01-01T11:47:00Z">
        <w:r>
          <w:rPr>
            <w:rFonts w:ascii="Times New Roman" w:hAnsi="Times New Roman" w:eastAsia="Times New Roman" w:cs="Times New Roman"/>
            <w:sz w:val="24"/>
            <w:szCs w:val="24"/>
          </w:rPr>
          <w:t xml:space="preserve"> </w:t>
        </w:r>
      </w:ins>
      <w:r>
        <w:rPr>
          <w:rFonts w:ascii="Times New Roman" w:hAnsi="Times New Roman" w:eastAsia="Gungsuh" w:cs="Times New Roman"/>
          <w:sz w:val="24"/>
          <w:szCs w:val="24"/>
        </w:rPr>
        <w:t>pedestal.</w:t>
      </w:r>
      <w:r>
        <w:rPr>
          <w:rFonts w:ascii="Times New Roman" w:hAnsi="Times New Roman"/>
          <w:sz w:val="24"/>
        </w:rPr>
        <w:t xml:space="preserve"> The painting</w:t>
      </w:r>
      <w:r>
        <w:rPr>
          <w:rFonts w:ascii="Gungsuh" w:hAnsi="Gungsuh" w:eastAsia="Gungsuh" w:cs="Gungsuh"/>
          <w:sz w:val="24"/>
          <w:szCs w:val="24"/>
        </w:rPr>
        <w:t xml:space="preserve"> </w:t>
      </w:r>
      <w:r>
        <w:rPr>
          <w:rFonts w:ascii="Times New Roman" w:hAnsi="Times New Roman" w:eastAsia="Gungsuh" w:cs="Times New Roman"/>
          <w:sz w:val="24"/>
          <w:szCs w:val="24"/>
        </w:rPr>
        <w:t>celebrated by the poe</w:t>
      </w:r>
      <w:r>
        <w:rPr>
          <w:rFonts w:ascii="Gungsuh" w:hAnsi="Gungsuh" w:eastAsia="Gungsuh" w:cs="Gungsuh"/>
          <w:sz w:val="24"/>
          <w:szCs w:val="24"/>
        </w:rPr>
        <w:t>m</w:t>
      </w:r>
      <w:r>
        <w:rPr>
          <w:rFonts w:ascii="Times New Roman" w:hAnsi="Times New Roman"/>
          <w:sz w:val="24"/>
        </w:rPr>
        <w:t xml:space="preserve"> was by Sun Xi </w:t>
      </w:r>
      <w:r>
        <w:rPr>
          <w:rFonts w:hint="eastAsia" w:ascii="Times New Roman" w:hAnsi="Times New Roman"/>
          <w:sz w:val="24"/>
        </w:rPr>
        <w:t>孫熙</w:t>
      </w:r>
      <w:r>
        <w:rPr>
          <w:rFonts w:ascii="Times New Roman" w:hAnsi="Times New Roman"/>
          <w:sz w:val="24"/>
        </w:rPr>
        <w:t xml:space="preserve"> (style name Peigu </w:t>
      </w:r>
      <w:r>
        <w:rPr>
          <w:rFonts w:hint="eastAsia" w:ascii="Times New Roman" w:hAnsi="Times New Roman"/>
          <w:sz w:val="24"/>
        </w:rPr>
        <w:t>裴谷</w:t>
      </w:r>
      <w:r>
        <w:rPr>
          <w:rFonts w:ascii="Times New Roman" w:hAnsi="Times New Roman"/>
          <w:sz w:val="24"/>
        </w:rPr>
        <w:t>), who came to Singapore in 1912 and found the Overseas Chinese Academy of Arts.</w:t>
      </w:r>
      <w:r>
        <w:rPr>
          <w:rStyle w:val="17"/>
          <w:rFonts w:ascii="Times New Roman" w:hAnsi="Times New Roman"/>
          <w:sz w:val="24"/>
        </w:rPr>
        <w:footnoteReference w:id="88"/>
      </w:r>
      <w:r>
        <w:rPr>
          <w:rFonts w:ascii="Times New Roman" w:hAnsi="Times New Roman"/>
          <w:sz w:val="24"/>
        </w:rPr>
        <w:t xml:space="preserve"> He </w:t>
      </w:r>
      <w:r>
        <w:rPr>
          <w:rFonts w:ascii="Times New Roman" w:hAnsi="Times New Roman" w:eastAsia="Times New Roman" w:cs="Times New Roman"/>
          <w:sz w:val="24"/>
          <w:szCs w:val="24"/>
        </w:rPr>
        <w:t>achieved prestige as</w:t>
      </w:r>
      <w:r>
        <w:rPr>
          <w:rFonts w:ascii="Times New Roman" w:hAnsi="Times New Roman"/>
          <w:sz w:val="24"/>
        </w:rPr>
        <w:t xml:space="preserve"> a painter after returning to China, and was the pioneer of the Lingdong School of Painting (</w:t>
      </w:r>
      <w:r>
        <w:rPr>
          <w:rFonts w:ascii="Times New Roman" w:hAnsi="Times New Roman"/>
          <w:i/>
          <w:sz w:val="24"/>
        </w:rPr>
        <w:t xml:space="preserve">lingdong huapai </w:t>
      </w:r>
      <w:r>
        <w:rPr>
          <w:rFonts w:hint="eastAsia" w:ascii="Times New Roman" w:hAnsi="Times New Roman"/>
          <w:sz w:val="24"/>
        </w:rPr>
        <w:t>嶺東畫派</w:t>
      </w:r>
      <w:r>
        <w:rPr>
          <w:rFonts w:ascii="Times New Roman" w:hAnsi="Times New Roman"/>
          <w:sz w:val="24"/>
        </w:rPr>
        <w:t xml:space="preserve">). There are ten poems by eight poets in the </w:t>
      </w:r>
      <w:r>
        <w:rPr>
          <w:rFonts w:ascii="Times New Roman" w:hAnsi="Times New Roman"/>
          <w:i/>
          <w:sz w:val="24"/>
        </w:rPr>
        <w:t>Tanxie shiji</w:t>
      </w:r>
      <w:r>
        <w:rPr>
          <w:rFonts w:ascii="Times New Roman" w:hAnsi="Times New Roman"/>
          <w:sz w:val="24"/>
        </w:rPr>
        <w:t>, including Rui Yu’s responding piece.</w:t>
      </w:r>
      <w:r>
        <w:rPr>
          <w:rStyle w:val="17"/>
          <w:rFonts w:ascii="Times New Roman" w:hAnsi="Times New Roman"/>
          <w:sz w:val="24"/>
        </w:rPr>
        <w:footnoteReference w:id="89"/>
      </w:r>
      <w:r>
        <w:rPr>
          <w:rFonts w:ascii="Times New Roman" w:hAnsi="Times New Roman" w:eastAsia="Times New Roman" w:cs="Times New Roman"/>
          <w:sz w:val="24"/>
          <w:szCs w:val="24"/>
        </w:rPr>
        <w:t xml:space="preserve"> In their poems, members sang praise to the purity of the lotus flower and the teachings of the Buddha, also wishing  Rui Yu well and showing great respect for his mercifulness and profound knowledge in Buddhist learning. </w:t>
      </w:r>
      <w:r>
        <w:rPr>
          <w:rFonts w:ascii="Times New Roman" w:hAnsi="Times New Roman"/>
          <w:sz w:val="24"/>
        </w:rPr>
        <w:t xml:space="preserve">The Tanshe assignment is a typical example of how Chinese literati used poetry, as well as art work, for the purpose of social correspondence. </w:t>
      </w:r>
    </w:p>
    <w:p>
      <w:pPr>
        <w:spacing w:after="0" w:line="360" w:lineRule="auto"/>
        <w:ind w:left="567"/>
        <w:rPr>
          <w:rFonts w:ascii="Times New Roman" w:hAnsi="Times New Roman"/>
        </w:rPr>
      </w:pPr>
      <w:r>
        <w:rPr>
          <w:rFonts w:ascii="Times New Roman" w:hAnsi="Times New Roman"/>
        </w:rPr>
        <w:t>The wisdom eye not just rids of the real ego;</w:t>
      </w:r>
    </w:p>
    <w:p>
      <w:pPr>
        <w:spacing w:after="0" w:line="360" w:lineRule="auto"/>
        <w:ind w:left="567"/>
        <w:rPr>
          <w:rFonts w:ascii="Times New Roman" w:hAnsi="Times New Roman"/>
        </w:rPr>
      </w:pPr>
      <w:r>
        <w:rPr>
          <w:rFonts w:ascii="Times New Roman" w:hAnsi="Times New Roman"/>
        </w:rPr>
        <w:t>A kind heart shows that you are the merciful man.</w:t>
      </w:r>
    </w:p>
    <w:p>
      <w:pPr>
        <w:spacing w:after="0" w:line="360" w:lineRule="auto"/>
        <w:ind w:left="567"/>
        <w:rPr>
          <w:rFonts w:ascii="Times New Roman" w:hAnsi="Times New Roman"/>
          <w:lang w:val="en-SG"/>
        </w:rPr>
      </w:pPr>
      <w:r>
        <w:rPr>
          <w:rFonts w:hint="eastAsia" w:ascii="Times New Roman" w:hAnsi="Times New Roman"/>
        </w:rPr>
        <w:t>慧眼豈惟無我相，婆心應是屬仁人。</w:t>
      </w:r>
      <w:r>
        <w:rPr>
          <w:rFonts w:ascii="Times New Roman" w:hAnsi="Times New Roman"/>
        </w:rPr>
        <w:t>(Chen Qi, 2.7b)</w:t>
      </w:r>
    </w:p>
    <w:p>
      <w:pPr>
        <w:spacing w:after="0" w:line="360" w:lineRule="auto"/>
        <w:ind w:left="567"/>
        <w:rPr>
          <w:rFonts w:ascii="Times New Roman" w:hAnsi="Times New Roman"/>
        </w:rPr>
      </w:pPr>
    </w:p>
    <w:p>
      <w:pPr>
        <w:spacing w:after="0" w:line="360" w:lineRule="auto"/>
        <w:ind w:left="567"/>
        <w:rPr>
          <w:rFonts w:ascii="Times New Roman" w:hAnsi="Times New Roman"/>
        </w:rPr>
      </w:pPr>
      <w:r>
        <w:rPr>
          <w:rFonts w:ascii="Times New Roman" w:hAnsi="Times New Roman"/>
        </w:rPr>
        <w:t xml:space="preserve">Not stained with a speck of dust, a real gentleman, </w:t>
      </w:r>
    </w:p>
    <w:p>
      <w:pPr>
        <w:spacing w:after="0" w:line="360" w:lineRule="auto"/>
        <w:ind w:left="567"/>
        <w:rPr>
          <w:rFonts w:ascii="Times New Roman" w:hAnsi="Times New Roman"/>
        </w:rPr>
      </w:pPr>
      <w:r>
        <w:rPr>
          <w:rFonts w:ascii="Times New Roman" w:hAnsi="Times New Roman"/>
        </w:rPr>
        <w:t>Versed in the Six Sutras,</w:t>
      </w:r>
      <w:r>
        <w:rPr>
          <w:rStyle w:val="17"/>
          <w:rFonts w:ascii="Times New Roman" w:hAnsi="Times New Roman"/>
        </w:rPr>
        <w:footnoteReference w:id="90"/>
      </w:r>
      <w:r>
        <w:rPr>
          <w:rFonts w:ascii="Times New Roman" w:hAnsi="Times New Roman"/>
        </w:rPr>
        <w:t xml:space="preserve"> you grasped the superior Chan. </w:t>
      </w:r>
    </w:p>
    <w:p>
      <w:pPr>
        <w:spacing w:after="0" w:line="360" w:lineRule="auto"/>
        <w:ind w:left="567"/>
        <w:rPr>
          <w:rFonts w:ascii="Times New Roman" w:hAnsi="Times New Roman"/>
        </w:rPr>
      </w:pPr>
      <w:r>
        <w:rPr>
          <w:rFonts w:ascii="Times New Roman" w:hAnsi="Times New Roman"/>
        </w:rPr>
        <w:t xml:space="preserve">Let not the colors share with you the material appearance,  </w:t>
      </w:r>
    </w:p>
    <w:p>
      <w:pPr>
        <w:spacing w:after="0" w:line="360" w:lineRule="auto"/>
        <w:ind w:left="567"/>
        <w:rPr>
          <w:rFonts w:ascii="Times New Roman" w:hAnsi="Times New Roman"/>
        </w:rPr>
      </w:pPr>
      <w:r>
        <w:rPr>
          <w:rFonts w:ascii="Times New Roman" w:hAnsi="Times New Roman"/>
        </w:rPr>
        <w:t>But look forward to living forever in the Great Brahma.</w:t>
      </w:r>
    </w:p>
    <w:p>
      <w:pPr>
        <w:spacing w:after="0" w:line="360" w:lineRule="auto"/>
        <w:ind w:left="567"/>
        <w:rPr>
          <w:rFonts w:ascii="Times New Roman" w:hAnsi="Times New Roman"/>
          <w:lang w:val="en-SG"/>
        </w:rPr>
      </w:pPr>
      <w:r>
        <w:rPr>
          <w:rFonts w:hint="eastAsia" w:ascii="Times New Roman" w:hAnsi="Times New Roman"/>
        </w:rPr>
        <w:t>一塵不染眞君子，六籍能參是上禪。未許丹青共色相，相期長住大梵天。</w:t>
      </w:r>
      <w:r>
        <w:rPr>
          <w:rFonts w:ascii="Times New Roman" w:hAnsi="Times New Roman"/>
        </w:rPr>
        <w:t xml:space="preserve">(Li Tiemin, 2.8a)  </w:t>
      </w:r>
    </w:p>
    <w:p>
      <w:pPr>
        <w:ind w:firstLine="720"/>
        <w:rPr>
          <w:rFonts w:ascii="Times New Roman" w:hAnsi="Times New Roman"/>
          <w:sz w:val="24"/>
        </w:rPr>
      </w:pPr>
    </w:p>
    <w:p>
      <w:pPr>
        <w:rPr>
          <w:rFonts w:ascii="Times New Roman" w:hAnsi="Times New Roman"/>
          <w:sz w:val="24"/>
        </w:rPr>
      </w:pPr>
      <w:r>
        <w:rPr>
          <w:rFonts w:ascii="Times New Roman" w:hAnsi="Times New Roman"/>
          <w:sz w:val="24"/>
        </w:rPr>
        <w:t xml:space="preserve">Rui Yu, whose birthday was on the twentieth of the eleventh month (three days later than </w:t>
      </w:r>
      <w:r>
        <w:rPr>
          <w:rFonts w:ascii="Times New Roman" w:hAnsi="Times New Roman"/>
          <w:sz w:val="24"/>
          <w:shd w:val="clear" w:color="auto" w:fill="FFFFFF"/>
        </w:rPr>
        <w:t xml:space="preserve">Amitābha), humbly </w:t>
      </w:r>
      <w:r>
        <w:rPr>
          <w:rFonts w:ascii="Times New Roman" w:hAnsi="Times New Roman"/>
          <w:sz w:val="24"/>
        </w:rPr>
        <w:t xml:space="preserve">thanked his friends with a poem. He made a wish in the concluding couplet that: “Later I shall meet you, my literary friends in the poetry circle, / At the Western Assembly of the Saints to realize our former causes.” </w:t>
      </w:r>
      <w:r>
        <w:rPr>
          <w:rFonts w:hint="eastAsia" w:ascii="Times New Roman" w:hAnsi="Times New Roman"/>
          <w:sz w:val="24"/>
        </w:rPr>
        <w:t>後約騷壇文字友，西方海會證前因。</w:t>
      </w:r>
      <w:r>
        <w:rPr>
          <w:rFonts w:ascii="Times New Roman" w:hAnsi="Times New Roman"/>
          <w:sz w:val="24"/>
        </w:rPr>
        <w:t xml:space="preserve">(2.9a) Thus he and all the devotees would </w:t>
      </w:r>
      <w:r>
        <w:rPr>
          <w:rFonts w:ascii="Times New Roman" w:hAnsi="Times New Roman" w:eastAsia="Gungsuh" w:cs="Times New Roman"/>
          <w:sz w:val="24"/>
          <w:szCs w:val="24"/>
        </w:rPr>
        <w:t xml:space="preserve">attain </w:t>
      </w:r>
      <w:r>
        <w:rPr>
          <w:rFonts w:ascii="Times New Roman" w:hAnsi="Times New Roman"/>
          <w:sz w:val="24"/>
        </w:rPr>
        <w:t xml:space="preserve">Buddhahood. Through this poetic communication, Tanshe members articulated together their understanding of Buddhist teachings, and also strengthened their fellowship in the spiritual domain. </w:t>
      </w:r>
    </w:p>
    <w:p>
      <w:pPr>
        <w:rPr>
          <w:rFonts w:ascii="Times New Roman" w:hAnsi="Times New Roman"/>
          <w:sz w:val="24"/>
        </w:rPr>
      </w:pPr>
    </w:p>
    <w:p>
      <w:pPr>
        <w:numPr>
          <w:ilvl w:val="0"/>
          <w:numId w:val="3"/>
        </w:numPr>
        <w:rPr>
          <w:rFonts w:ascii="Times New Roman" w:hAnsi="Times New Roman"/>
          <w:sz w:val="24"/>
        </w:rPr>
      </w:pPr>
      <w:r>
        <w:rPr>
          <w:rFonts w:ascii="Times New Roman" w:hAnsi="Times New Roman"/>
          <w:sz w:val="24"/>
        </w:rPr>
        <w:t xml:space="preserve">Poetry as Friendly Tokens </w:t>
      </w:r>
    </w:p>
    <w:p>
      <w:pPr>
        <w:ind w:firstLine="426"/>
        <w:rPr>
          <w:rFonts w:ascii="Times New Roman" w:hAnsi="Times New Roman"/>
          <w:sz w:val="24"/>
        </w:rPr>
      </w:pPr>
      <w:r>
        <w:rPr>
          <w:rFonts w:ascii="Times New Roman" w:hAnsi="Times New Roman"/>
          <w:sz w:val="24"/>
        </w:rPr>
        <w:t xml:space="preserve">Other than the series </w:t>
      </w:r>
      <w:r>
        <w:rPr>
          <w:rFonts w:ascii="Times New Roman" w:hAnsi="Times New Roman" w:eastAsia="Times New Roman" w:cs="Times New Roman"/>
          <w:sz w:val="24"/>
          <w:szCs w:val="24"/>
        </w:rPr>
        <w:t>congratulating</w:t>
      </w:r>
      <w:r>
        <w:rPr>
          <w:rFonts w:ascii="Times New Roman" w:hAnsi="Times New Roman"/>
          <w:sz w:val="24"/>
        </w:rPr>
        <w:t xml:space="preserve"> Rui </w:t>
      </w:r>
      <w:r>
        <w:rPr>
          <w:rFonts w:ascii="Times New Roman" w:hAnsi="Times New Roman" w:eastAsia="Times New Roman" w:cs="Times New Roman"/>
          <w:sz w:val="24"/>
          <w:szCs w:val="24"/>
        </w:rPr>
        <w:t>Yu on his</w:t>
      </w:r>
      <w:r>
        <w:rPr>
          <w:rFonts w:ascii="Times New Roman" w:hAnsi="Times New Roman"/>
          <w:sz w:val="24"/>
        </w:rPr>
        <w:t xml:space="preserve"> birthday, there </w:t>
      </w:r>
      <w:r>
        <w:rPr>
          <w:rFonts w:ascii="Times New Roman" w:hAnsi="Times New Roman" w:eastAsia="Times New Roman" w:cs="Times New Roman"/>
          <w:sz w:val="24"/>
          <w:szCs w:val="24"/>
        </w:rPr>
        <w:t>were</w:t>
      </w:r>
      <w:r>
        <w:rPr>
          <w:rFonts w:ascii="Times New Roman" w:hAnsi="Times New Roman"/>
          <w:sz w:val="24"/>
        </w:rPr>
        <w:t xml:space="preserve"> three more occasions for Tanshe members to show friendly </w:t>
      </w:r>
      <w:r>
        <w:rPr>
          <w:rFonts w:ascii="Times New Roman" w:hAnsi="Times New Roman" w:eastAsia="Times New Roman" w:cs="Times New Roman"/>
          <w:sz w:val="24"/>
          <w:szCs w:val="24"/>
        </w:rPr>
        <w:t>gestures</w:t>
      </w:r>
      <w:r>
        <w:rPr>
          <w:rFonts w:ascii="Times New Roman" w:hAnsi="Times New Roman"/>
          <w:sz w:val="24"/>
        </w:rPr>
        <w:t xml:space="preserve">, support and respect to their fellows. These include </w:t>
      </w:r>
      <w:r>
        <w:rPr>
          <w:rFonts w:ascii="Times New Roman" w:hAnsi="Times New Roman" w:eastAsia="Times New Roman" w:cs="Times New Roman"/>
          <w:sz w:val="24"/>
          <w:szCs w:val="24"/>
        </w:rPr>
        <w:t>Series</w:t>
      </w:r>
      <w:r>
        <w:rPr>
          <w:rFonts w:ascii="Times New Roman" w:hAnsi="Times New Roman"/>
          <w:sz w:val="24"/>
        </w:rPr>
        <w:t xml:space="preserve"> 9, written for Khoo Seok Wan’s poetry collection </w:t>
      </w:r>
      <w:r>
        <w:rPr>
          <w:rFonts w:ascii="Times New Roman" w:hAnsi="Times New Roman"/>
          <w:i/>
          <w:sz w:val="24"/>
        </w:rPr>
        <w:t xml:space="preserve">Xiaohongsheng shicao </w:t>
      </w:r>
      <w:r>
        <w:rPr>
          <w:rFonts w:hint="eastAsia" w:ascii="Times New Roman" w:hAnsi="Times New Roman"/>
          <w:sz w:val="24"/>
        </w:rPr>
        <w:t>嘯虹生詩鈔</w:t>
      </w:r>
      <w:r>
        <w:rPr>
          <w:rFonts w:ascii="Times New Roman" w:hAnsi="Times New Roman"/>
          <w:sz w:val="24"/>
        </w:rPr>
        <w:t xml:space="preserve"> (</w:t>
      </w:r>
      <w:r>
        <w:rPr>
          <w:rFonts w:ascii="Times New Roman" w:hAnsi="Times New Roman" w:eastAsia="Times New Roman" w:cs="Times New Roman"/>
          <w:i/>
          <w:sz w:val="24"/>
          <w:szCs w:val="24"/>
        </w:rPr>
        <w:t>Collected Poems by the Scholar Who Whistles at the Rainbow</w:t>
      </w:r>
      <w:r>
        <w:rPr>
          <w:rFonts w:ascii="Times New Roman" w:hAnsi="Times New Roman" w:eastAsia="Times New Roman" w:cs="Times New Roman"/>
          <w:sz w:val="24"/>
          <w:szCs w:val="24"/>
        </w:rPr>
        <w:t>, 1.23a-25</w:t>
      </w:r>
      <w:r>
        <w:rPr>
          <w:rFonts w:ascii="Times New Roman" w:hAnsi="Times New Roman"/>
          <w:sz w:val="24"/>
        </w:rPr>
        <w:t>b</w:t>
      </w:r>
      <w:r>
        <w:rPr>
          <w:rFonts w:ascii="Times New Roman" w:hAnsi="Times New Roman" w:eastAsia="Times New Roman" w:cs="Times New Roman"/>
          <w:sz w:val="24"/>
          <w:szCs w:val="24"/>
        </w:rPr>
        <w:t>)</w:t>
      </w:r>
      <w:r>
        <w:rPr>
          <w:rFonts w:ascii="Times New Roman" w:hAnsi="Times New Roman"/>
          <w:sz w:val="24"/>
        </w:rPr>
        <w:t xml:space="preserve">; </w:t>
      </w:r>
      <w:r>
        <w:rPr>
          <w:rFonts w:ascii="Times New Roman" w:hAnsi="Times New Roman" w:eastAsia="Times New Roman" w:cs="Times New Roman"/>
          <w:sz w:val="24"/>
          <w:szCs w:val="24"/>
        </w:rPr>
        <w:t>S</w:t>
      </w:r>
      <w:r>
        <w:rPr>
          <w:rFonts w:ascii="Times New Roman" w:hAnsi="Times New Roman" w:eastAsia="Gungsuh" w:cs="Times New Roman"/>
          <w:sz w:val="24"/>
          <w:szCs w:val="24"/>
        </w:rPr>
        <w:t>eries</w:t>
      </w:r>
      <w:r>
        <w:rPr>
          <w:rFonts w:ascii="Times New Roman" w:hAnsi="Times New Roman"/>
          <w:sz w:val="24"/>
        </w:rPr>
        <w:t xml:space="preserve"> 15, “Long Live the Plum Blossom” to celebrate Khoo’s birthday (1.30a-32b, also with a painting by Yan Yiyuan </w:t>
      </w:r>
      <w:r>
        <w:rPr>
          <w:rFonts w:hint="eastAsia" w:ascii="Times New Roman" w:hAnsi="Times New Roman"/>
          <w:sz w:val="24"/>
        </w:rPr>
        <w:t>顏怡園</w:t>
      </w:r>
      <w:r>
        <w:rPr>
          <w:rFonts w:ascii="Times New Roman" w:hAnsi="Times New Roman"/>
          <w:sz w:val="24"/>
        </w:rPr>
        <w:t xml:space="preserve">); and </w:t>
      </w:r>
      <w:r>
        <w:rPr>
          <w:rFonts w:ascii="Times New Roman" w:hAnsi="Times New Roman" w:eastAsia="Times New Roman" w:cs="Times New Roman"/>
          <w:sz w:val="24"/>
          <w:szCs w:val="24"/>
        </w:rPr>
        <w:t>S</w:t>
      </w:r>
      <w:r>
        <w:rPr>
          <w:rFonts w:ascii="Times New Roman" w:hAnsi="Times New Roman" w:eastAsia="Gungsuh" w:cs="Times New Roman"/>
          <w:sz w:val="24"/>
          <w:szCs w:val="24"/>
        </w:rPr>
        <w:t>eries</w:t>
      </w:r>
      <w:r>
        <w:rPr>
          <w:rFonts w:ascii="Times New Roman" w:hAnsi="Times New Roman"/>
          <w:sz w:val="24"/>
        </w:rPr>
        <w:t xml:space="preserve"> 25, about Huang Baoguang’s </w:t>
      </w:r>
      <w:r>
        <w:rPr>
          <w:rFonts w:hint="eastAsia" w:ascii="Times New Roman" w:hAnsi="Times New Roman"/>
          <w:sz w:val="24"/>
        </w:rPr>
        <w:t>黃葆光</w:t>
      </w:r>
      <w:r>
        <w:rPr>
          <w:rFonts w:ascii="Times New Roman" w:hAnsi="Times New Roman"/>
          <w:sz w:val="24"/>
        </w:rPr>
        <w:t xml:space="preserve"> </w:t>
      </w:r>
      <w:r>
        <w:rPr>
          <w:rFonts w:ascii="Times New Roman" w:hAnsi="Times New Roman"/>
          <w:i/>
          <w:sz w:val="24"/>
        </w:rPr>
        <w:t xml:space="preserve">Jiehou shicun </w:t>
      </w:r>
      <w:r>
        <w:rPr>
          <w:rFonts w:hint="eastAsia" w:ascii="Times New Roman" w:hAnsi="Times New Roman"/>
          <w:sz w:val="24"/>
        </w:rPr>
        <w:t>刼後詩存</w:t>
      </w:r>
      <w:r>
        <w:rPr>
          <w:rFonts w:ascii="Times New Roman" w:hAnsi="Times New Roman"/>
          <w:sz w:val="24"/>
        </w:rPr>
        <w:t xml:space="preserve"> (</w:t>
      </w:r>
      <w:r>
        <w:rPr>
          <w:rFonts w:ascii="Times New Roman" w:hAnsi="Times New Roman"/>
          <w:i/>
          <w:sz w:val="24"/>
        </w:rPr>
        <w:t>Remaining Poems after the Disaster</w:t>
      </w:r>
      <w:r>
        <w:rPr>
          <w:rFonts w:ascii="PMingLiU" w:hAnsi="PMingLiU"/>
          <w:sz w:val="24"/>
        </w:rPr>
        <w:t xml:space="preserve">, </w:t>
      </w:r>
      <w:r>
        <w:rPr>
          <w:rFonts w:ascii="Times New Roman" w:hAnsi="Times New Roman"/>
          <w:sz w:val="24"/>
        </w:rPr>
        <w:t xml:space="preserve">2.9a-11b). </w:t>
      </w:r>
    </w:p>
    <w:p>
      <w:pPr>
        <w:ind w:firstLine="426"/>
        <w:rPr>
          <w:rFonts w:ascii="Times New Roman" w:hAnsi="Times New Roman"/>
          <w:sz w:val="24"/>
        </w:rPr>
      </w:pPr>
      <w:r>
        <w:rPr>
          <w:rFonts w:ascii="Times New Roman" w:hAnsi="Times New Roman"/>
          <w:sz w:val="24"/>
        </w:rPr>
        <w:t xml:space="preserve">For </w:t>
      </w:r>
      <w:r>
        <w:rPr>
          <w:rFonts w:ascii="Times New Roman" w:hAnsi="Times New Roman" w:eastAsia="Times New Roman" w:cs="Times New Roman"/>
          <w:sz w:val="24"/>
          <w:szCs w:val="24"/>
        </w:rPr>
        <w:t>a poet</w:t>
      </w:r>
      <w:r>
        <w:rPr>
          <w:rFonts w:ascii="Times New Roman" w:hAnsi="Times New Roman"/>
          <w:sz w:val="24"/>
        </w:rPr>
        <w:t xml:space="preserve"> to have </w:t>
      </w:r>
      <w:r>
        <w:rPr>
          <w:rFonts w:ascii="Times New Roman" w:hAnsi="Times New Roman" w:eastAsia="Times New Roman" w:cs="Times New Roman"/>
          <w:sz w:val="24"/>
          <w:szCs w:val="24"/>
        </w:rPr>
        <w:t>his</w:t>
      </w:r>
      <w:r>
        <w:rPr>
          <w:rFonts w:ascii="Times New Roman" w:hAnsi="Times New Roman"/>
          <w:sz w:val="24"/>
        </w:rPr>
        <w:t xml:space="preserve"> work compiled in an individual collection is a significant achievement </w:t>
      </w:r>
      <w:r>
        <w:rPr>
          <w:rFonts w:ascii="Times New Roman" w:hAnsi="Times New Roman" w:eastAsia="Times New Roman" w:cs="Times New Roman"/>
          <w:sz w:val="24"/>
          <w:szCs w:val="24"/>
        </w:rPr>
        <w:t>deserving</w:t>
      </w:r>
      <w:r>
        <w:rPr>
          <w:rFonts w:ascii="Times New Roman" w:hAnsi="Times New Roman"/>
          <w:sz w:val="24"/>
        </w:rPr>
        <w:t xml:space="preserve"> to be celebrated. In colonial Singapore, only wealthy writers such as Khoo Seok Wan could afford the cost of printing. </w:t>
      </w:r>
      <w:r>
        <w:rPr>
          <w:rFonts w:ascii="Times New Roman" w:hAnsi="Times New Roman" w:eastAsia="Times New Roman" w:cs="Times New Roman"/>
          <w:sz w:val="24"/>
          <w:szCs w:val="24"/>
        </w:rPr>
        <w:t xml:space="preserve">Before his bankruptcy in 1907 </w:t>
      </w:r>
      <w:r>
        <w:rPr>
          <w:rFonts w:ascii="Times New Roman" w:hAnsi="Times New Roman"/>
          <w:sz w:val="24"/>
        </w:rPr>
        <w:t>Khoo had published several of his poetry discourses at his own expense</w:t>
      </w:r>
      <w:r>
        <w:rPr>
          <w:rFonts w:ascii="Times New Roman" w:hAnsi="Times New Roman" w:eastAsia="Times New Roman" w:cs="Times New Roman"/>
          <w:sz w:val="24"/>
          <w:szCs w:val="24"/>
        </w:rPr>
        <w:t>.</w:t>
      </w:r>
      <w:r>
        <w:rPr>
          <w:rFonts w:ascii="Times New Roman" w:hAnsi="Times New Roman" w:eastAsia="Times New Roman" w:cs="Times New Roman"/>
          <w:sz w:val="24"/>
          <w:szCs w:val="24"/>
          <w:vertAlign w:val="superscript"/>
        </w:rPr>
        <w:footnoteReference w:id="91"/>
      </w:r>
      <w:r>
        <w:rPr>
          <w:rFonts w:ascii="Times New Roman" w:hAnsi="Times New Roman" w:eastAsia="Times New Roman" w:cs="Times New Roman"/>
          <w:sz w:val="24"/>
          <w:szCs w:val="24"/>
        </w:rPr>
        <w:t xml:space="preserve"> In 1922 the</w:t>
      </w:r>
      <w:r>
        <w:rPr>
          <w:rFonts w:ascii="Times New Roman" w:hAnsi="Times New Roman"/>
          <w:sz w:val="24"/>
        </w:rPr>
        <w:t xml:space="preserve"> publication of his </w:t>
      </w:r>
      <w:r>
        <w:rPr>
          <w:rFonts w:ascii="Times New Roman" w:hAnsi="Times New Roman"/>
          <w:i/>
          <w:sz w:val="24"/>
        </w:rPr>
        <w:t xml:space="preserve">Xiaohongsheng shicao </w:t>
      </w:r>
      <w:r>
        <w:rPr>
          <w:rFonts w:ascii="Times New Roman" w:hAnsi="Times New Roman"/>
          <w:sz w:val="24"/>
        </w:rPr>
        <w:t xml:space="preserve">was sponsored by Luo Chang </w:t>
      </w:r>
      <w:r>
        <w:rPr>
          <w:rFonts w:hint="eastAsia" w:ascii="Times New Roman" w:hAnsi="Times New Roman"/>
          <w:sz w:val="24"/>
        </w:rPr>
        <w:t>羅昌</w:t>
      </w:r>
      <w:r>
        <w:rPr>
          <w:rFonts w:ascii="Times New Roman" w:hAnsi="Times New Roman"/>
          <w:sz w:val="24"/>
        </w:rPr>
        <w:t xml:space="preserve"> (1883-1956), Kang Youwei’s son-in-law and consul general from Republican China. The poems in this collection are entirely about women, especially prostitutes, with whom Khoo had close relationships. This rather immoral, Casanova-like behaviour was approved by traditional literati, who took it as a gesture of one’s unconventional temperament, and some, including Khoo himself, even </w:t>
      </w:r>
      <w:r>
        <w:rPr>
          <w:rFonts w:ascii="Times New Roman" w:hAnsi="Times New Roman" w:eastAsia="Gungsuh" w:cs="Times New Roman"/>
          <w:sz w:val="24"/>
          <w:szCs w:val="24"/>
        </w:rPr>
        <w:t>defen</w:t>
      </w:r>
      <w:r>
        <w:rPr>
          <w:rFonts w:ascii="Times New Roman" w:hAnsi="Times New Roman" w:eastAsia="Times New Roman" w:cs="Times New Roman"/>
          <w:sz w:val="24"/>
          <w:szCs w:val="24"/>
        </w:rPr>
        <w:t>ded it for its long association with the heroic knight-errant,  or for its political implications established since the Chu elegies, in which a beautiful woman is often metaphorically allied to an ideal lord or one’s patriotism and moral cultivation. Sixteen pieces by nine poets, including Khoo’s own inscription, are presented in the Tanshe series, composed almost three years after Khoo published his collection.</w:t>
      </w:r>
      <w:r>
        <w:rPr>
          <w:rStyle w:val="17"/>
          <w:rFonts w:ascii="Times New Roman" w:hAnsi="Times New Roman"/>
          <w:sz w:val="24"/>
        </w:rPr>
        <w:footnoteReference w:id="92"/>
      </w:r>
      <w:r>
        <w:rPr>
          <w:rFonts w:ascii="Times New Roman" w:hAnsi="Times New Roman"/>
          <w:sz w:val="24"/>
        </w:rPr>
        <w:t xml:space="preserve"> The contributors indeed compared Khoo’s work to the Chu elegies, and paired him with Du Mu </w:t>
      </w:r>
      <w:r>
        <w:rPr>
          <w:rFonts w:hint="eastAsia" w:ascii="Times New Roman" w:hAnsi="Times New Roman"/>
          <w:sz w:val="24"/>
        </w:rPr>
        <w:t>杜牧</w:t>
      </w:r>
      <w:r>
        <w:rPr>
          <w:rFonts w:ascii="Times New Roman" w:hAnsi="Times New Roman"/>
          <w:sz w:val="24"/>
        </w:rPr>
        <w:t xml:space="preserve"> (803-852) and Han Wo </w:t>
      </w:r>
      <w:r>
        <w:rPr>
          <w:rFonts w:hint="eastAsia" w:ascii="Times New Roman" w:hAnsi="Times New Roman"/>
          <w:sz w:val="24"/>
        </w:rPr>
        <w:t>韓偓</w:t>
      </w:r>
      <w:r>
        <w:rPr>
          <w:rFonts w:ascii="Times New Roman" w:hAnsi="Times New Roman"/>
          <w:sz w:val="24"/>
        </w:rPr>
        <w:t xml:space="preserve"> (ca.844-ca.923), the Tang poets known for their erotic verses and rakish </w:t>
      </w:r>
      <w:r>
        <w:rPr>
          <w:rFonts w:ascii="Times New Roman" w:hAnsi="Times New Roman" w:eastAsia="Gungsuh" w:cs="Times New Roman"/>
          <w:sz w:val="24"/>
          <w:szCs w:val="24"/>
        </w:rPr>
        <w:t>conduct</w:t>
      </w:r>
      <w:r>
        <w:rPr>
          <w:rFonts w:ascii="Times New Roman" w:hAnsi="Times New Roman"/>
          <w:sz w:val="24"/>
        </w:rPr>
        <w:t xml:space="preserve"> in the pleasure quarters, to whom Khoo often likened </w:t>
      </w:r>
      <w:r>
        <w:rPr>
          <w:rFonts w:ascii="Times New Roman" w:hAnsi="Times New Roman" w:eastAsia="Times New Roman" w:cs="Times New Roman"/>
          <w:sz w:val="24"/>
          <w:szCs w:val="24"/>
        </w:rPr>
        <w:t xml:space="preserve">himself </w:t>
      </w:r>
      <w:r>
        <w:rPr>
          <w:rFonts w:ascii="Times New Roman" w:hAnsi="Times New Roman"/>
          <w:sz w:val="24"/>
        </w:rPr>
        <w:t xml:space="preserve">in his poems: </w:t>
      </w:r>
    </w:p>
    <w:p>
      <w:pPr>
        <w:ind w:firstLine="720"/>
        <w:rPr>
          <w:rFonts w:ascii="Times New Roman" w:hAnsi="Times New Roman"/>
        </w:rPr>
      </w:pPr>
    </w:p>
    <w:p>
      <w:pPr>
        <w:ind w:left="567"/>
        <w:rPr>
          <w:rFonts w:ascii="Times New Roman" w:hAnsi="Times New Roman"/>
        </w:rPr>
      </w:pPr>
      <w:r>
        <w:rPr>
          <w:rFonts w:ascii="Times New Roman" w:hAnsi="Times New Roman"/>
        </w:rPr>
        <w:t>The fragrant plants and the Fair One, empty is the material appearance.</w:t>
      </w:r>
    </w:p>
    <w:p>
      <w:pPr>
        <w:ind w:left="567"/>
        <w:rPr>
          <w:rFonts w:ascii="Times New Roman" w:hAnsi="Times New Roman"/>
        </w:rPr>
      </w:pPr>
      <w:r>
        <w:rPr>
          <w:rFonts w:ascii="Times New Roman" w:hAnsi="Times New Roman"/>
        </w:rPr>
        <w:t xml:space="preserve">Ringing zither, flowing waters, the sound of silence.  </w:t>
      </w:r>
    </w:p>
    <w:p>
      <w:pPr>
        <w:ind w:left="567"/>
        <w:rPr>
          <w:rFonts w:ascii="Times New Roman" w:hAnsi="Times New Roman"/>
        </w:rPr>
      </w:pPr>
      <w:r>
        <w:rPr>
          <w:rFonts w:ascii="Times New Roman" w:hAnsi="Times New Roman"/>
        </w:rPr>
        <w:t>Twenty years, for its former state the cuckoo’s been shedding tears;</w:t>
      </w:r>
    </w:p>
    <w:p>
      <w:pPr>
        <w:ind w:left="567"/>
        <w:rPr>
          <w:rFonts w:ascii="Times New Roman" w:hAnsi="Times New Roman"/>
        </w:rPr>
      </w:pPr>
      <w:r>
        <w:rPr>
          <w:rFonts w:ascii="Times New Roman" w:hAnsi="Times New Roman"/>
        </w:rPr>
        <w:t xml:space="preserve">One chapter of the </w:t>
      </w:r>
      <w:r>
        <w:rPr>
          <w:rFonts w:ascii="Times New Roman" w:hAnsi="Times New Roman"/>
          <w:i/>
        </w:rPr>
        <w:t>Perfumed Dowry</w:t>
      </w:r>
      <w:r>
        <w:rPr>
          <w:rFonts w:ascii="Times New Roman" w:hAnsi="Times New Roman"/>
        </w:rPr>
        <w:t xml:space="preserve">, full of man and woman’s feelings.  </w:t>
      </w:r>
    </w:p>
    <w:p>
      <w:pPr>
        <w:ind w:left="567"/>
        <w:rPr>
          <w:rFonts w:ascii="Times New Roman" w:hAnsi="Times New Roman"/>
          <w:lang w:val="en-SG"/>
        </w:rPr>
      </w:pPr>
      <w:r>
        <w:rPr>
          <w:rFonts w:hint="eastAsia" w:ascii="Times New Roman" w:hAnsi="Times New Roman"/>
        </w:rPr>
        <w:t>芳草美人空是色，鳴琴流水靜之聲。廿年故國杜鵑淚，一卷香奩兒女情。</w:t>
      </w:r>
      <w:r>
        <w:rPr>
          <w:rFonts w:ascii="Times New Roman" w:hAnsi="Times New Roman"/>
        </w:rPr>
        <w:t>(excerpt, Rui Yu, 2.23b)</w:t>
      </w:r>
    </w:p>
    <w:p>
      <w:pPr>
        <w:ind w:left="567"/>
        <w:rPr>
          <w:rFonts w:ascii="Times New Roman" w:hAnsi="Times New Roman"/>
        </w:rPr>
      </w:pPr>
    </w:p>
    <w:p>
      <w:pPr>
        <w:ind w:left="567"/>
        <w:rPr>
          <w:rFonts w:ascii="Times New Roman" w:hAnsi="Times New Roman"/>
        </w:rPr>
      </w:pPr>
      <w:r>
        <w:rPr>
          <w:rFonts w:ascii="Times New Roman" w:hAnsi="Times New Roman"/>
        </w:rPr>
        <w:t>Du Mu’s flowery poems, long acclaimed before,</w:t>
      </w:r>
    </w:p>
    <w:p>
      <w:pPr>
        <w:ind w:left="567"/>
        <w:rPr>
          <w:rFonts w:ascii="Times New Roman" w:hAnsi="Times New Roman"/>
        </w:rPr>
      </w:pPr>
      <w:r>
        <w:rPr>
          <w:rFonts w:ascii="Times New Roman" w:hAnsi="Times New Roman"/>
        </w:rPr>
        <w:t>The Fair One and the fragrant plants, how emotional they are!</w:t>
      </w:r>
    </w:p>
    <w:p>
      <w:pPr>
        <w:ind w:left="567"/>
        <w:rPr>
          <w:rFonts w:ascii="Times New Roman" w:hAnsi="Times New Roman"/>
        </w:rPr>
      </w:pPr>
      <w:r>
        <w:rPr>
          <w:rFonts w:ascii="Times New Roman" w:hAnsi="Times New Roman"/>
        </w:rPr>
        <w:t xml:space="preserve">Your good fortune and wisdom, vast in the beginning,  </w:t>
      </w:r>
    </w:p>
    <w:p>
      <w:pPr>
        <w:ind w:left="567"/>
        <w:rPr>
          <w:rFonts w:ascii="Times New Roman" w:hAnsi="Times New Roman"/>
        </w:rPr>
      </w:pPr>
      <w:r>
        <w:rPr>
          <w:rFonts w:ascii="Times New Roman" w:hAnsi="Times New Roman"/>
        </w:rPr>
        <w:t xml:space="preserve">You spent all the gold, yet enjoy all the fame. </w:t>
      </w:r>
    </w:p>
    <w:p>
      <w:pPr>
        <w:ind w:left="567"/>
        <w:rPr>
          <w:rFonts w:ascii="Times New Roman" w:hAnsi="Times New Roman"/>
          <w:lang w:val="en-SG"/>
        </w:rPr>
      </w:pPr>
      <w:r>
        <w:rPr>
          <w:rFonts w:hint="eastAsia" w:ascii="Times New Roman" w:hAnsi="Times New Roman"/>
        </w:rPr>
        <w:t>杜牧詞華早有聲，美人香</w:t>
      </w:r>
      <w:r>
        <w:rPr>
          <w:rFonts w:ascii="PMingLiU" w:hAnsi="PMingLiU"/>
          <w:shd w:val="clear" w:color="auto" w:fill="FFFFFF"/>
        </w:rPr>
        <w:t>艸</w:t>
      </w:r>
      <w:r>
        <w:rPr>
          <w:rFonts w:hint="eastAsia" w:ascii="Times New Roman" w:hAnsi="Times New Roman"/>
        </w:rPr>
        <w:t>忒多情。先生福慧原非淺，揮盡黃金享盡名。</w:t>
      </w:r>
      <w:r>
        <w:rPr>
          <w:rFonts w:ascii="Times New Roman" w:hAnsi="Times New Roman"/>
        </w:rPr>
        <w:t>(Chen Yuxian, 2.25a-b)</w:t>
      </w:r>
    </w:p>
    <w:p>
      <w:pPr>
        <w:rPr>
          <w:rFonts w:ascii="Times New Roman" w:hAnsi="Times New Roman"/>
          <w:sz w:val="24"/>
        </w:rPr>
      </w:pPr>
      <w:r>
        <w:rPr>
          <w:rFonts w:ascii="Times New Roman" w:hAnsi="Times New Roman" w:eastAsia="Times New Roman" w:cs="Times New Roman"/>
          <w:sz w:val="24"/>
          <w:szCs w:val="24"/>
        </w:rPr>
        <w:t>Both Rui Yu and Chen Yuxian aptly summarize</w:t>
      </w:r>
      <w:r>
        <w:rPr>
          <w:rFonts w:ascii="Times New Roman" w:hAnsi="Times New Roman"/>
          <w:sz w:val="24"/>
        </w:rPr>
        <w:t>d</w:t>
      </w:r>
      <w:r>
        <w:rPr>
          <w:rFonts w:ascii="Times New Roman" w:hAnsi="Times New Roman" w:eastAsia="Times New Roman" w:cs="Times New Roman"/>
          <w:sz w:val="24"/>
          <w:szCs w:val="24"/>
        </w:rPr>
        <w:t xml:space="preserve"> the sensual quality and allegorical meanings of Khoo’s work. The Fair One and the fragrant plants are major tropes in the Chu elegies, while the legendary cuckoo (the metamorphosis of an exiled king) is a symbol of nostalgia for homeland. By applying these allusions, both poets ma</w:t>
      </w:r>
      <w:r>
        <w:rPr>
          <w:rFonts w:ascii="Times New Roman" w:hAnsi="Times New Roman"/>
          <w:sz w:val="24"/>
        </w:rPr>
        <w:t>d</w:t>
      </w:r>
      <w:r>
        <w:rPr>
          <w:rFonts w:ascii="Times New Roman" w:hAnsi="Times New Roman" w:eastAsia="Times New Roman" w:cs="Times New Roman"/>
          <w:sz w:val="24"/>
          <w:szCs w:val="24"/>
        </w:rPr>
        <w:t xml:space="preserve">e a defence of Khoo’s erotic work, which </w:t>
      </w:r>
      <w:r>
        <w:rPr>
          <w:rFonts w:ascii="Times New Roman" w:hAnsi="Times New Roman"/>
          <w:sz w:val="24"/>
        </w:rPr>
        <w:t xml:space="preserve">was </w:t>
      </w:r>
      <w:r>
        <w:rPr>
          <w:rFonts w:ascii="Times New Roman" w:hAnsi="Times New Roman" w:eastAsia="Times New Roman" w:cs="Times New Roman"/>
          <w:sz w:val="24"/>
          <w:szCs w:val="24"/>
        </w:rPr>
        <w:t xml:space="preserve">represented by Han Wo’s the </w:t>
      </w:r>
      <w:r>
        <w:rPr>
          <w:rFonts w:ascii="Times New Roman" w:hAnsi="Times New Roman" w:eastAsia="Times New Roman" w:cs="Times New Roman"/>
          <w:i/>
          <w:sz w:val="24"/>
          <w:szCs w:val="24"/>
        </w:rPr>
        <w:t xml:space="preserve">Collection of the Perfumed Dowry </w:t>
      </w:r>
      <w:r>
        <w:rPr>
          <w:rFonts w:ascii="Times New Roman" w:hAnsi="Times New Roman"/>
          <w:sz w:val="24"/>
        </w:rPr>
        <w:t xml:space="preserve">and Du Mu’s “flowery poems.” They </w:t>
      </w:r>
      <w:r>
        <w:rPr>
          <w:rFonts w:ascii="Times New Roman" w:hAnsi="Times New Roman" w:eastAsia="Gungsuh" w:cs="Times New Roman"/>
          <w:sz w:val="24"/>
          <w:szCs w:val="24"/>
        </w:rPr>
        <w:t>each</w:t>
      </w:r>
      <w:r>
        <w:rPr>
          <w:rFonts w:ascii="Gungsuh" w:hAnsi="Gungsuh" w:eastAsia="Gungsuh" w:cs="Gungsuh"/>
          <w:sz w:val="24"/>
          <w:szCs w:val="24"/>
        </w:rPr>
        <w:t xml:space="preserve"> </w:t>
      </w:r>
      <w:r>
        <w:rPr>
          <w:rFonts w:ascii="Times New Roman" w:hAnsi="Times New Roman"/>
          <w:sz w:val="24"/>
        </w:rPr>
        <w:t>also suggested that being bankrupt (“empty</w:t>
      </w:r>
      <w:r>
        <w:rPr>
          <w:rFonts w:ascii="Times New Roman" w:hAnsi="Times New Roman" w:eastAsia="Gungsuh" w:cs="Times New Roman"/>
          <w:sz w:val="24"/>
          <w:szCs w:val="24"/>
        </w:rPr>
        <w:t>,”</w:t>
      </w:r>
      <w:r>
        <w:rPr>
          <w:rFonts w:ascii="Gungsuh" w:hAnsi="Gungsuh"/>
          <w:sz w:val="24"/>
        </w:rPr>
        <w:t xml:space="preserve"> </w:t>
      </w:r>
      <w:r>
        <w:rPr>
          <w:rFonts w:ascii="Times New Roman" w:hAnsi="Times New Roman"/>
          <w:sz w:val="24"/>
        </w:rPr>
        <w:t xml:space="preserve">“spent all the gold”) and influenced by Buddhism, Khoo had renounced his earlier lifestyle, but his fame as well as his concerns about China remained the same. As if agreeing with his friends, Khoo claimed in his own piece (1.25b) that he was </w:t>
      </w:r>
      <w:r>
        <w:rPr>
          <w:rFonts w:ascii="Times New Roman" w:hAnsi="Times New Roman" w:eastAsia="Gungsuh" w:cs="Times New Roman"/>
          <w:sz w:val="24"/>
          <w:szCs w:val="24"/>
        </w:rPr>
        <w:t>temporarily</w:t>
      </w:r>
      <w:r>
        <w:rPr>
          <w:rFonts w:ascii="Times New Roman" w:hAnsi="Times New Roman"/>
          <w:sz w:val="24"/>
        </w:rPr>
        <w:t xml:space="preserve"> entrusting his feelings to “the oriole and flowers” (euphemism for prostitutes), and attempted to “escape into the vacant space of cloudy things” (</w:t>
      </w:r>
      <w:r>
        <w:rPr>
          <w:rFonts w:hint="eastAsia" w:ascii="Times New Roman" w:hAnsi="Times New Roman"/>
          <w:sz w:val="24"/>
        </w:rPr>
        <w:t>雲物本逃虛</w:t>
      </w:r>
      <w:r>
        <w:rPr>
          <w:rFonts w:ascii="Times New Roman" w:hAnsi="Times New Roman"/>
          <w:sz w:val="24"/>
        </w:rPr>
        <w:t>).</w:t>
      </w:r>
      <w:r>
        <w:rPr>
          <w:rStyle w:val="17"/>
          <w:rFonts w:ascii="Times New Roman" w:hAnsi="Times New Roman"/>
          <w:sz w:val="24"/>
        </w:rPr>
        <w:footnoteReference w:id="93"/>
      </w:r>
      <w:r>
        <w:rPr>
          <w:rFonts w:ascii="Times New Roman" w:hAnsi="Times New Roman"/>
          <w:sz w:val="24"/>
        </w:rPr>
        <w:t xml:space="preserve"> </w:t>
      </w:r>
    </w:p>
    <w:p>
      <w:pPr>
        <w:ind w:firstLine="426"/>
        <w:rPr>
          <w:rFonts w:ascii="Times New Roman" w:hAnsi="Times New Roman"/>
          <w:i/>
          <w:sz w:val="24"/>
        </w:rPr>
      </w:pPr>
      <w:r>
        <w:rPr>
          <w:rFonts w:ascii="Times New Roman" w:hAnsi="Times New Roman"/>
          <w:sz w:val="24"/>
        </w:rPr>
        <w:t>As the leader of the Tanshe and local poetry society, it was no surprise that Khoo Seok Wan would be the center of attention</w:t>
      </w:r>
      <w:r>
        <w:rPr>
          <w:rFonts w:ascii="Times New Roman" w:hAnsi="Times New Roman" w:eastAsia="Times New Roman" w:cs="Times New Roman"/>
          <w:sz w:val="24"/>
          <w:szCs w:val="24"/>
        </w:rPr>
        <w:t>, with</w:t>
      </w:r>
      <w:r>
        <w:rPr>
          <w:rFonts w:ascii="Gungsuh" w:hAnsi="Gungsuh"/>
          <w:sz w:val="24"/>
        </w:rPr>
        <w:t xml:space="preserve"> </w:t>
      </w:r>
      <w:r>
        <w:rPr>
          <w:rFonts w:ascii="Times New Roman" w:hAnsi="Times New Roman"/>
          <w:sz w:val="24"/>
        </w:rPr>
        <w:t>more poems dedicated to him than other members. Like Rui Yu, he received a painting and thirteen</w:t>
      </w:r>
      <w:r>
        <w:rPr>
          <w:rFonts w:ascii="Gungsuh" w:hAnsi="Gungsuh"/>
          <w:sz w:val="24"/>
        </w:rPr>
        <w:t xml:space="preserve"> </w:t>
      </w:r>
      <w:r>
        <w:rPr>
          <w:rFonts w:ascii="Times New Roman" w:hAnsi="Times New Roman"/>
          <w:sz w:val="24"/>
        </w:rPr>
        <w:t xml:space="preserve">poems as gifts for his fifty-first birthday. Yet Huang Baoguang (?-1952, style name Banchan </w:t>
      </w:r>
      <w:r>
        <w:rPr>
          <w:rFonts w:hint="eastAsia" w:ascii="Times New Roman" w:hAnsi="Times New Roman"/>
          <w:sz w:val="24"/>
        </w:rPr>
        <w:t>半禪</w:t>
      </w:r>
      <w:r>
        <w:rPr>
          <w:rFonts w:ascii="Times New Roman" w:hAnsi="Times New Roman"/>
          <w:sz w:val="24"/>
        </w:rPr>
        <w:t xml:space="preserve">), a calligrapher and lay Buddhist, also raised the attention of fellow members with his poems. A native of Jinmen, Fujian, Huang came to Singapore at the age of sixteen, and worked for Tan Kar Kee </w:t>
      </w:r>
      <w:r>
        <w:rPr>
          <w:rFonts w:hint="eastAsia" w:ascii="Times New Roman" w:hAnsi="Times New Roman"/>
          <w:sz w:val="24"/>
        </w:rPr>
        <w:t>陳嘉庚</w:t>
      </w:r>
      <w:r>
        <w:rPr>
          <w:rFonts w:ascii="Times New Roman" w:hAnsi="Times New Roman"/>
          <w:sz w:val="24"/>
        </w:rPr>
        <w:t xml:space="preserve"> (1874-1961) and several business companies. He had an unpublished, now lost, poetry collection called </w:t>
      </w:r>
      <w:r>
        <w:rPr>
          <w:rFonts w:ascii="Times New Roman" w:hAnsi="Times New Roman"/>
          <w:i/>
          <w:sz w:val="24"/>
        </w:rPr>
        <w:t xml:space="preserve">Huamai’an shichao </w:t>
      </w:r>
      <w:r>
        <w:rPr>
          <w:rFonts w:hint="eastAsia" w:ascii="Times New Roman" w:hAnsi="Times New Roman"/>
          <w:sz w:val="24"/>
        </w:rPr>
        <w:t>活埋庵詩鈔</w:t>
      </w:r>
      <w:r>
        <w:rPr>
          <w:rFonts w:ascii="Times New Roman" w:hAnsi="Times New Roman"/>
          <w:sz w:val="24"/>
        </w:rPr>
        <w:t xml:space="preserve"> (</w:t>
      </w:r>
      <w:r>
        <w:rPr>
          <w:rFonts w:ascii="Times New Roman" w:hAnsi="Times New Roman"/>
          <w:i/>
          <w:sz w:val="24"/>
        </w:rPr>
        <w:t>Poetry Collection of the Buried Alive Studio</w:t>
      </w:r>
      <w:r>
        <w:rPr>
          <w:rFonts w:ascii="Times New Roman" w:hAnsi="Times New Roman"/>
          <w:sz w:val="24"/>
        </w:rPr>
        <w:t>).</w:t>
      </w:r>
      <w:r>
        <w:rPr>
          <w:rStyle w:val="17"/>
          <w:rFonts w:ascii="Times New Roman" w:hAnsi="Times New Roman"/>
          <w:sz w:val="24"/>
        </w:rPr>
        <w:footnoteReference w:id="94"/>
      </w:r>
      <w:r>
        <w:rPr>
          <w:rFonts w:ascii="Times New Roman" w:hAnsi="Times New Roman"/>
          <w:sz w:val="24"/>
        </w:rPr>
        <w:t xml:space="preserve"> In 1924, his belongings, including the poetry manuscripts</w:t>
      </w:r>
      <w:r>
        <w:rPr>
          <w:rFonts w:ascii="Times New Roman" w:hAnsi="Times New Roman" w:eastAsia="Times New Roman" w:cs="Times New Roman"/>
          <w:sz w:val="24"/>
          <w:szCs w:val="24"/>
        </w:rPr>
        <w:t>, were being stolen</w:t>
      </w:r>
      <w:r>
        <w:rPr>
          <w:rFonts w:ascii="Times New Roman" w:hAnsi="Times New Roman"/>
          <w:sz w:val="24"/>
        </w:rPr>
        <w:t xml:space="preserve">. Less than twenty to thirty percent of his poems were recalled by memories. He then published them in </w:t>
      </w:r>
      <w:r>
        <w:rPr>
          <w:rFonts w:ascii="Times New Roman" w:hAnsi="Times New Roman"/>
          <w:i/>
          <w:sz w:val="24"/>
        </w:rPr>
        <w:t xml:space="preserve">Nanyang Siang Pau </w:t>
      </w:r>
      <w:r>
        <w:rPr>
          <w:rFonts w:ascii="Times New Roman" w:hAnsi="Times New Roman"/>
          <w:sz w:val="24"/>
        </w:rPr>
        <w:t xml:space="preserve">from January to May, 1925, under the title </w:t>
      </w:r>
      <w:r>
        <w:rPr>
          <w:rFonts w:ascii="Times New Roman" w:hAnsi="Times New Roman"/>
          <w:i/>
          <w:sz w:val="24"/>
        </w:rPr>
        <w:t>Remaining Poems after the Disaster.</w:t>
      </w:r>
      <w:r>
        <w:rPr>
          <w:rStyle w:val="17"/>
          <w:rFonts w:ascii="Times New Roman" w:hAnsi="Times New Roman"/>
          <w:sz w:val="24"/>
        </w:rPr>
        <w:footnoteReference w:id="95"/>
      </w:r>
      <w:r>
        <w:rPr>
          <w:rFonts w:ascii="Times New Roman" w:hAnsi="Times New Roman"/>
          <w:sz w:val="24"/>
        </w:rPr>
        <w:t xml:space="preserve"> Four poets, including Khoo Seok Wan and Rui Yu, composed six poems </w:t>
      </w:r>
      <w:r>
        <w:rPr>
          <w:rFonts w:ascii="Times New Roman" w:hAnsi="Times New Roman" w:eastAsia="Times New Roman" w:cs="Times New Roman"/>
          <w:sz w:val="24"/>
          <w:szCs w:val="24"/>
        </w:rPr>
        <w:t>about</w:t>
      </w:r>
      <w:r>
        <w:rPr>
          <w:rFonts w:ascii="Times New Roman" w:hAnsi="Times New Roman"/>
          <w:sz w:val="24"/>
        </w:rPr>
        <w:t xml:space="preserve"> this incident in the </w:t>
      </w:r>
      <w:r>
        <w:rPr>
          <w:rFonts w:ascii="Times New Roman" w:hAnsi="Times New Roman"/>
          <w:i/>
          <w:sz w:val="24"/>
        </w:rPr>
        <w:t>Tanxie shiji</w:t>
      </w:r>
      <w:r>
        <w:rPr>
          <w:rFonts w:ascii="Times New Roman" w:hAnsi="Times New Roman"/>
          <w:sz w:val="24"/>
        </w:rPr>
        <w:t xml:space="preserve">, and Huang himself </w:t>
      </w:r>
      <w:r>
        <w:rPr>
          <w:rFonts w:ascii="Times New Roman" w:hAnsi="Times New Roman" w:eastAsia="Times New Roman" w:cs="Times New Roman"/>
          <w:sz w:val="24"/>
          <w:szCs w:val="24"/>
        </w:rPr>
        <w:t>respond</w:t>
      </w:r>
      <w:r>
        <w:rPr>
          <w:rFonts w:ascii="Times New Roman" w:hAnsi="Times New Roman" w:eastAsia="Gungsuh" w:cs="Times New Roman"/>
          <w:sz w:val="24"/>
          <w:szCs w:val="24"/>
        </w:rPr>
        <w:t>ed</w:t>
      </w:r>
      <w:r>
        <w:rPr>
          <w:rFonts w:ascii="Times New Roman" w:hAnsi="Times New Roman"/>
          <w:sz w:val="24"/>
        </w:rPr>
        <w:t xml:space="preserve"> with six pieces to express his gratitude. Apparently, like Khoo Seok Wan, in his early years Huang was also fond of writing sensual poems about women, as he confessed in his second responding piece: “How many women, finely adorned, kept me company when I wrote poems?” </w:t>
      </w:r>
      <w:r>
        <w:rPr>
          <w:rFonts w:hint="eastAsia" w:ascii="Times New Roman" w:hAnsi="Times New Roman"/>
          <w:sz w:val="24"/>
        </w:rPr>
        <w:t>多少紅粧伴寫詩</w:t>
      </w:r>
      <w:r>
        <w:rPr>
          <w:rFonts w:ascii="Times New Roman" w:hAnsi="Times New Roman"/>
          <w:sz w:val="24"/>
        </w:rPr>
        <w:t xml:space="preserve"> (2.10b) Hong Jinghu also remarked in his first poem that “Following the style of the </w:t>
      </w:r>
      <w:r>
        <w:rPr>
          <w:rFonts w:ascii="Times New Roman" w:hAnsi="Times New Roman"/>
          <w:i/>
          <w:sz w:val="24"/>
        </w:rPr>
        <w:t>Perfumed</w:t>
      </w:r>
      <w:r>
        <w:rPr>
          <w:rFonts w:ascii="Times New Roman" w:hAnsi="Times New Roman"/>
          <w:sz w:val="24"/>
        </w:rPr>
        <w:t xml:space="preserve"> </w:t>
      </w:r>
      <w:r>
        <w:rPr>
          <w:rFonts w:ascii="Times New Roman" w:hAnsi="Times New Roman"/>
          <w:i/>
          <w:sz w:val="24"/>
        </w:rPr>
        <w:t>Dowry</w:t>
      </w:r>
      <w:r>
        <w:rPr>
          <w:rFonts w:ascii="Times New Roman" w:hAnsi="Times New Roman"/>
          <w:sz w:val="24"/>
        </w:rPr>
        <w:t xml:space="preserve">, how colorful are the words! / Marvelous brush producing flowers, the lines, always unusual.” </w:t>
      </w:r>
      <w:r>
        <w:rPr>
          <w:rFonts w:hint="eastAsia" w:ascii="Times New Roman" w:hAnsi="Times New Roman"/>
          <w:sz w:val="24"/>
        </w:rPr>
        <w:t>香奩託體詞何豔，妙筆生花句總奇。</w:t>
      </w:r>
      <w:r>
        <w:rPr>
          <w:rFonts w:ascii="Times New Roman" w:hAnsi="Times New Roman"/>
          <w:sz w:val="24"/>
        </w:rPr>
        <w:t xml:space="preserve">(2.9b)  Compliments such as this might not have special meaning for general readers, but the recipient would be greatly encouraged, since his work had found some </w:t>
      </w:r>
      <w:r>
        <w:rPr>
          <w:rFonts w:ascii="Times New Roman" w:hAnsi="Times New Roman"/>
          <w:i/>
          <w:sz w:val="24"/>
        </w:rPr>
        <w:t>zhiyin</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 xml:space="preserve">true admirers or, </w:t>
      </w:r>
      <w:r>
        <w:rPr>
          <w:rFonts w:ascii="Times New Roman" w:hAnsi="Times New Roman"/>
          <w:sz w:val="24"/>
        </w:rPr>
        <w:t xml:space="preserve">the one who knows the tone. The first half of Hong Jinghu’s third piece also touches on the concept of </w:t>
      </w:r>
      <w:r>
        <w:rPr>
          <w:rFonts w:ascii="Times New Roman" w:hAnsi="Times New Roman"/>
          <w:i/>
          <w:sz w:val="24"/>
        </w:rPr>
        <w:t>zhiyin</w:t>
      </w:r>
      <w:r>
        <w:rPr>
          <w:rFonts w:ascii="Times New Roman" w:hAnsi="Times New Roman"/>
          <w:sz w:val="24"/>
        </w:rPr>
        <w:t xml:space="preserve">: </w:t>
      </w:r>
      <w:r>
        <w:rPr>
          <w:rFonts w:ascii="Times New Roman" w:hAnsi="Times New Roman"/>
          <w:i/>
          <w:sz w:val="24"/>
        </w:rPr>
        <w:t xml:space="preserve"> </w:t>
      </w:r>
    </w:p>
    <w:p>
      <w:pPr>
        <w:rPr>
          <w:rFonts w:ascii="Times New Roman" w:hAnsi="Times New Roman"/>
          <w:i/>
          <w:sz w:val="24"/>
        </w:rPr>
      </w:pPr>
    </w:p>
    <w:p>
      <w:pPr>
        <w:spacing w:after="0" w:line="360" w:lineRule="auto"/>
        <w:ind w:left="567"/>
        <w:rPr>
          <w:rFonts w:ascii="Times New Roman" w:hAnsi="Times New Roman"/>
        </w:rPr>
      </w:pPr>
      <w:r>
        <w:rPr>
          <w:rFonts w:ascii="Times New Roman" w:hAnsi="Times New Roman"/>
        </w:rPr>
        <w:t xml:space="preserve">In the wild south I shortly stay, like those lodging in the barbarian’s place. </w:t>
      </w:r>
    </w:p>
    <w:p>
      <w:pPr>
        <w:spacing w:after="0" w:line="360" w:lineRule="auto"/>
        <w:ind w:left="567"/>
        <w:rPr>
          <w:rFonts w:ascii="Times New Roman" w:hAnsi="Times New Roman"/>
        </w:rPr>
      </w:pPr>
      <w:r>
        <w:rPr>
          <w:rFonts w:ascii="Times New Roman" w:hAnsi="Times New Roman"/>
        </w:rPr>
        <w:t xml:space="preserve">Luckily, some </w:t>
      </w:r>
      <w:r>
        <w:rPr>
          <w:rFonts w:ascii="Times New Roman" w:hAnsi="Times New Roman"/>
          <w:i/>
        </w:rPr>
        <w:t xml:space="preserve">zhiyin </w:t>
      </w:r>
      <w:r>
        <w:rPr>
          <w:rFonts w:ascii="Times New Roman" w:hAnsi="Times New Roman"/>
        </w:rPr>
        <w:t>are there who can talk about verse.</w:t>
      </w:r>
    </w:p>
    <w:p>
      <w:pPr>
        <w:spacing w:after="0" w:line="360" w:lineRule="auto"/>
        <w:ind w:left="567"/>
        <w:rPr>
          <w:rFonts w:ascii="Times New Roman" w:hAnsi="Times New Roman"/>
        </w:rPr>
      </w:pPr>
      <w:r>
        <w:rPr>
          <w:rFonts w:ascii="Times New Roman" w:hAnsi="Times New Roman"/>
        </w:rPr>
        <w:t xml:space="preserve">Getting old, my mind prefers things that are mild, </w:t>
      </w:r>
    </w:p>
    <w:p>
      <w:pPr>
        <w:spacing w:after="0" w:line="360" w:lineRule="auto"/>
        <w:ind w:left="567"/>
        <w:rPr>
          <w:rFonts w:ascii="Times New Roman" w:hAnsi="Times New Roman"/>
        </w:rPr>
      </w:pPr>
      <w:r>
        <w:rPr>
          <w:rFonts w:ascii="Times New Roman" w:hAnsi="Times New Roman"/>
        </w:rPr>
        <w:t xml:space="preserve">In leisure, friends seek unusual lines together.  </w:t>
      </w:r>
    </w:p>
    <w:p>
      <w:pPr>
        <w:spacing w:after="0" w:line="360" w:lineRule="auto"/>
        <w:ind w:left="567"/>
        <w:rPr>
          <w:rFonts w:ascii="Times New Roman" w:hAnsi="Times New Roman"/>
          <w:lang w:val="en-SG"/>
        </w:rPr>
      </w:pPr>
      <w:r>
        <w:rPr>
          <w:rFonts w:hint="eastAsia" w:ascii="Times New Roman" w:hAnsi="Times New Roman"/>
        </w:rPr>
        <w:t>南荒小住效居夷，幸有知音可論詩。老去情懷偏愛淡，閒來朋輩共搜奇。</w:t>
      </w:r>
      <w:r>
        <w:rPr>
          <w:rFonts w:ascii="Times New Roman" w:hAnsi="Times New Roman"/>
        </w:rPr>
        <w:t>(2.10a)</w:t>
      </w:r>
    </w:p>
    <w:p>
      <w:pPr>
        <w:spacing w:after="0" w:line="360" w:lineRule="auto"/>
        <w:rPr>
          <w:rFonts w:ascii="Times New Roman" w:hAnsi="Times New Roman"/>
          <w:sz w:val="24"/>
        </w:rPr>
      </w:pPr>
      <w:r>
        <w:rPr>
          <w:rFonts w:ascii="Times New Roman" w:hAnsi="Times New Roman"/>
          <w:sz w:val="24"/>
        </w:rPr>
        <w:t xml:space="preserve"> </w:t>
      </w:r>
    </w:p>
    <w:p>
      <w:pPr>
        <w:ind w:firstLine="720"/>
        <w:rPr>
          <w:rFonts w:ascii="Times New Roman" w:hAnsi="Times New Roman"/>
          <w:sz w:val="24"/>
        </w:rPr>
      </w:pPr>
      <w:r>
        <w:rPr>
          <w:rFonts w:ascii="Times New Roman" w:hAnsi="Times New Roman" w:eastAsia="Times New Roman" w:cs="Times New Roman"/>
          <w:sz w:val="24"/>
          <w:szCs w:val="24"/>
        </w:rPr>
        <w:t>For immigrants in the foreign land</w:t>
      </w:r>
      <w:r>
        <w:rPr>
          <w:rFonts w:ascii="Times New Roman" w:hAnsi="Times New Roman"/>
          <w:sz w:val="24"/>
        </w:rPr>
        <w:t xml:space="preserve">, companionship was equally important </w:t>
      </w:r>
      <w:r>
        <w:rPr>
          <w:rFonts w:ascii="Times New Roman" w:hAnsi="Times New Roman" w:eastAsia="Times New Roman" w:cs="Times New Roman"/>
          <w:sz w:val="24"/>
          <w:szCs w:val="24"/>
        </w:rPr>
        <w:t>as material needs</w:t>
      </w:r>
      <w:r>
        <w:rPr>
          <w:rFonts w:ascii="Times New Roman" w:hAnsi="Times New Roman"/>
          <w:sz w:val="24"/>
        </w:rPr>
        <w:t xml:space="preserve">. There were different ways to establish social bonds, but it was through poetry in particular that Tanshe members in colonial Singapore built up a community of their own and provided spiritual accompaniment </w:t>
      </w:r>
      <w:r>
        <w:rPr>
          <w:rFonts w:ascii="Times New Roman" w:hAnsi="Times New Roman" w:eastAsia="Times New Roman" w:cs="Times New Roman"/>
          <w:sz w:val="24"/>
          <w:szCs w:val="24"/>
        </w:rPr>
        <w:t>f</w:t>
      </w:r>
      <w:r>
        <w:rPr>
          <w:rFonts w:ascii="Times New Roman" w:hAnsi="Times New Roman" w:eastAsia="Gungsuh" w:cs="Times New Roman"/>
          <w:sz w:val="24"/>
          <w:szCs w:val="24"/>
        </w:rPr>
        <w:t>or</w:t>
      </w:r>
      <w:r>
        <w:rPr>
          <w:rFonts w:ascii="Times New Roman" w:hAnsi="Times New Roman"/>
          <w:sz w:val="24"/>
        </w:rPr>
        <w:t xml:space="preserve"> each other. Adopting the same rhyme scheme of Hong Jinghu, Huang Baoguang also expressed the joy of meeting new friends in the concluding lines of his second piece: “Most delighted, new acquaintances are plenty. / Together we shall flow our wine cups in the pure stream.” </w:t>
      </w:r>
      <w:r>
        <w:rPr>
          <w:rFonts w:hint="eastAsia" w:ascii="Times New Roman" w:hAnsi="Times New Roman"/>
          <w:sz w:val="24"/>
        </w:rPr>
        <w:t>最喜新交多濟濟，何當共與泛清巵。</w:t>
      </w:r>
      <w:r>
        <w:rPr>
          <w:rFonts w:ascii="Times New Roman" w:hAnsi="Times New Roman"/>
          <w:sz w:val="24"/>
        </w:rPr>
        <w:t xml:space="preserve">The last line refers to the literary game in the famous Orchid Pavilion gathering mentioned in the beginning of this article. The participants sat along a meandering stream and placed a wine cup in the water. Whenever the cup flowed to them, they were asked to compose impromptu poems. Those who failed to meet the requirement would be punished with three </w:t>
      </w:r>
      <w:r>
        <w:rPr>
          <w:rFonts w:ascii="Times New Roman" w:hAnsi="Times New Roman"/>
          <w:i/>
          <w:sz w:val="24"/>
        </w:rPr>
        <w:t xml:space="preserve">dous </w:t>
      </w:r>
      <w:r>
        <w:rPr>
          <w:rFonts w:ascii="Times New Roman" w:hAnsi="Times New Roman"/>
          <w:sz w:val="24"/>
        </w:rPr>
        <w:t xml:space="preserve">of alcohol. Tanshe members might not have followed the actual game of their ancestors, but the social </w:t>
      </w:r>
      <w:r>
        <w:rPr>
          <w:rFonts w:ascii="Times New Roman" w:hAnsi="Times New Roman" w:eastAsia="Times New Roman" w:cs="Times New Roman"/>
          <w:sz w:val="24"/>
          <w:szCs w:val="24"/>
        </w:rPr>
        <w:t>gestures</w:t>
      </w:r>
      <w:r>
        <w:rPr>
          <w:rFonts w:ascii="Times New Roman" w:hAnsi="Times New Roman"/>
          <w:sz w:val="24"/>
        </w:rPr>
        <w:t xml:space="preserve"> and significance of their literary </w:t>
      </w:r>
      <w:r>
        <w:rPr>
          <w:rFonts w:ascii="Times New Roman" w:hAnsi="Times New Roman" w:eastAsia="Times New Roman" w:cs="Times New Roman"/>
          <w:sz w:val="24"/>
          <w:szCs w:val="24"/>
        </w:rPr>
        <w:t>gatherings were</w:t>
      </w:r>
      <w:r>
        <w:rPr>
          <w:rFonts w:ascii="Times New Roman" w:hAnsi="Times New Roman"/>
          <w:sz w:val="24"/>
        </w:rPr>
        <w:t xml:space="preserve"> very much the same. Most remarkable was that this time-honored practice</w:t>
      </w:r>
      <w:r>
        <w:rPr>
          <w:rFonts w:ascii="Times New Roman" w:hAnsi="Times New Roman" w:eastAsia="Times New Roman" w:cs="Times New Roman"/>
          <w:sz w:val="24"/>
          <w:szCs w:val="24"/>
        </w:rPr>
        <w:t>,</w:t>
      </w:r>
      <w:r>
        <w:rPr>
          <w:rFonts w:ascii="Times New Roman" w:hAnsi="Times New Roman"/>
          <w:sz w:val="24"/>
        </w:rPr>
        <w:t xml:space="preserve"> and the Confucian concept of making friends through poetry</w:t>
      </w:r>
      <w:r>
        <w:rPr>
          <w:rFonts w:ascii="Times New Roman" w:hAnsi="Times New Roman" w:eastAsia="Times New Roman" w:cs="Times New Roman"/>
          <w:sz w:val="24"/>
          <w:szCs w:val="24"/>
        </w:rPr>
        <w:t>,</w:t>
      </w:r>
      <w:r>
        <w:rPr>
          <w:rFonts w:ascii="Times New Roman" w:hAnsi="Times New Roman"/>
          <w:sz w:val="24"/>
        </w:rPr>
        <w:t xml:space="preserve"> were relocated to overseas Chinese community.   </w:t>
      </w:r>
    </w:p>
    <w:p>
      <w:pPr>
        <w:rPr>
          <w:rFonts w:ascii="Times New Roman" w:hAnsi="Times New Roman"/>
          <w:sz w:val="24"/>
        </w:rPr>
      </w:pPr>
    </w:p>
    <w:p>
      <w:pPr>
        <w:rPr>
          <w:rFonts w:ascii="Times New Roman" w:hAnsi="Times New Roman"/>
          <w:sz w:val="24"/>
        </w:rPr>
      </w:pPr>
      <w:r>
        <w:rPr>
          <w:rFonts w:ascii="Times New Roman" w:hAnsi="Times New Roman"/>
          <w:sz w:val="24"/>
        </w:rPr>
        <w:t>Conclusion</w:t>
      </w:r>
    </w:p>
    <w:p>
      <w:pPr>
        <w:ind w:firstLine="426"/>
        <w:rPr>
          <w:rFonts w:ascii="Times New Roman" w:hAnsi="Times New Roman"/>
          <w:sz w:val="24"/>
        </w:rPr>
      </w:pPr>
      <w:r>
        <w:rPr>
          <w:rFonts w:ascii="Times New Roman" w:hAnsi="Times New Roman"/>
          <w:sz w:val="24"/>
        </w:rPr>
        <w:t xml:space="preserve">The discussion above showed that Nanyang (the host country) and China (the homeland) were both major sites of </w:t>
      </w:r>
      <w:r>
        <w:rPr>
          <w:rFonts w:ascii="Times New Roman" w:hAnsi="Times New Roman" w:eastAsia="Times New Roman" w:cs="Times New Roman"/>
          <w:sz w:val="24"/>
          <w:szCs w:val="24"/>
        </w:rPr>
        <w:t>concern</w:t>
      </w:r>
      <w:r>
        <w:rPr>
          <w:rFonts w:ascii="Times New Roman" w:hAnsi="Times New Roman"/>
          <w:sz w:val="24"/>
        </w:rPr>
        <w:t xml:space="preserve"> for immigrant poets. Writing about one place often involved the other with various cultural and emotional considerations. With its rapid economic development and political stability, colonial Singapore was at times described as the utopian Peach Blossom Spring, where Chinese immigrants could have the chance to escape from the turbulent and impoverished condition of China. Yet this did not mean that assimilation was easy. Differences in cultural practice, absence of families and friends as well as persistent sense of displacement, made localization a difficult task. On the other hand, China was still the motherland despite its backwardness and problems. In times of national crisis, Chinese immigrants unambiguously showed her their support and loyalty; and in times of personal depression, they would express the wish to return as a gesture to regain emotional strength. </w:t>
      </w:r>
    </w:p>
    <w:p>
      <w:pPr>
        <w:ind w:firstLine="426"/>
        <w:rPr>
          <w:rFonts w:ascii="Times New Roman" w:hAnsi="Times New Roman"/>
          <w:sz w:val="24"/>
        </w:rPr>
      </w:pPr>
      <w:r>
        <w:rPr>
          <w:rFonts w:ascii="Times New Roman" w:hAnsi="Times New Roman"/>
          <w:sz w:val="24"/>
        </w:rPr>
        <w:t xml:space="preserve">Nostalgia might be an obstacle to localization. Yet it also pushed immigrants to introduce their own cultural practices to the host country in order to create a more familiar living environment in the unfamiliar place. The formation of various types and levels of social organizations was one of the most effective ways to construct cultural </w:t>
      </w:r>
      <w:r>
        <w:rPr>
          <w:rFonts w:ascii="Times New Roman" w:hAnsi="Times New Roman" w:eastAsia="Times New Roman" w:cs="Times New Roman"/>
          <w:sz w:val="24"/>
          <w:szCs w:val="24"/>
        </w:rPr>
        <w:t>spaces</w:t>
      </w:r>
      <w:r>
        <w:rPr>
          <w:rFonts w:ascii="Times New Roman" w:hAnsi="Times New Roman"/>
          <w:sz w:val="24"/>
        </w:rPr>
        <w:t xml:space="preserve"> and to sustain traditional practices in overseas Chinese communities. Poetry </w:t>
      </w:r>
      <w:r>
        <w:rPr>
          <w:rFonts w:ascii="Times New Roman" w:hAnsi="Times New Roman" w:eastAsia="Times New Roman" w:cs="Times New Roman"/>
          <w:sz w:val="24"/>
          <w:szCs w:val="24"/>
        </w:rPr>
        <w:t>societies</w:t>
      </w:r>
      <w:r>
        <w:rPr>
          <w:rFonts w:ascii="Times New Roman" w:hAnsi="Times New Roman"/>
          <w:sz w:val="24"/>
        </w:rPr>
        <w:t xml:space="preserve">, like the Tanshe, </w:t>
      </w:r>
      <w:r>
        <w:rPr>
          <w:rFonts w:ascii="Times New Roman" w:hAnsi="Times New Roman" w:eastAsia="Times New Roman" w:cs="Times New Roman"/>
          <w:sz w:val="24"/>
          <w:szCs w:val="24"/>
        </w:rPr>
        <w:t>were</w:t>
      </w:r>
      <w:r>
        <w:rPr>
          <w:rFonts w:ascii="Times New Roman" w:hAnsi="Times New Roman"/>
          <w:sz w:val="24"/>
        </w:rPr>
        <w:t xml:space="preserve"> an elitist form of such organizations. Transplanted from China and with a long history, it fully utilized the social function of classical-style poetry, providing a channel for members to share their diasporic experiences, literary ideas and other social and individual concerns through group compositions. It allowed them to find </w:t>
      </w:r>
      <w:r>
        <w:rPr>
          <w:rFonts w:ascii="Times New Roman" w:hAnsi="Times New Roman" w:eastAsia="Times New Roman" w:cs="Times New Roman"/>
          <w:i/>
          <w:sz w:val="24"/>
          <w:szCs w:val="24"/>
        </w:rPr>
        <w:t>zhiyin</w:t>
      </w:r>
      <w:r>
        <w:rPr>
          <w:rFonts w:ascii="Times New Roman" w:hAnsi="Times New Roman"/>
          <w:sz w:val="24"/>
        </w:rPr>
        <w:t xml:space="preserve">, who would appreciate their </w:t>
      </w:r>
      <w:r>
        <w:rPr>
          <w:rFonts w:ascii="Times New Roman" w:hAnsi="Times New Roman" w:eastAsia="Times New Roman" w:cs="Times New Roman"/>
          <w:sz w:val="24"/>
          <w:szCs w:val="24"/>
        </w:rPr>
        <w:t>work</w:t>
      </w:r>
      <w:r>
        <w:rPr>
          <w:rFonts w:ascii="Times New Roman" w:hAnsi="Times New Roman"/>
          <w:sz w:val="24"/>
        </w:rPr>
        <w:t xml:space="preserve"> and personal characters, in the foreign land. They would thus feel more at home, and find it easier to become assimilated although they were from different hometowns and spoke different dialects. </w:t>
      </w:r>
    </w:p>
    <w:p>
      <w:pPr>
        <w:ind w:firstLine="426"/>
        <w:rPr>
          <w:rFonts w:ascii="Times New Roman" w:hAnsi="Times New Roman"/>
          <w:sz w:val="24"/>
        </w:rPr>
      </w:pPr>
      <w:r>
        <w:rPr>
          <w:rFonts w:ascii="Times New Roman" w:hAnsi="Times New Roman"/>
          <w:sz w:val="24"/>
        </w:rPr>
        <w:t xml:space="preserve">Like other earlier poetry societies, the Tanshe was largely a recreational organization without obvious political or literary agenda. It also had strong religious </w:t>
      </w:r>
      <w:r>
        <w:rPr>
          <w:rFonts w:ascii="Times New Roman" w:hAnsi="Times New Roman" w:eastAsia="Times New Roman" w:cs="Times New Roman"/>
          <w:sz w:val="24"/>
          <w:szCs w:val="24"/>
        </w:rPr>
        <w:t>attributes</w:t>
      </w:r>
      <w:r>
        <w:rPr>
          <w:rFonts w:ascii="Times New Roman" w:hAnsi="Times New Roman"/>
          <w:sz w:val="24"/>
        </w:rPr>
        <w:t xml:space="preserve"> since many of its members were Buddhist devotees. Yet they were not insensible to the political or social conditions </w:t>
      </w:r>
      <w:r>
        <w:rPr>
          <w:rFonts w:ascii="Times New Roman" w:hAnsi="Times New Roman" w:eastAsia="Times New Roman" w:cs="Times New Roman"/>
          <w:sz w:val="24"/>
          <w:szCs w:val="24"/>
        </w:rPr>
        <w:t>in</w:t>
      </w:r>
      <w:r>
        <w:rPr>
          <w:rFonts w:ascii="Times New Roman" w:hAnsi="Times New Roman"/>
          <w:sz w:val="24"/>
        </w:rPr>
        <w:t xml:space="preserve"> China and Singapore. Rather, from their works one can see that they often followed the Confucian literary principle that required poets to reveal and comment on social reality. Even when talking about Buddhist beliefs, they expressed the wish to bring salvation to the troubled world. There are other meaningful topics in Tanshe’s poetry assignments apart from the four mentioned above. Due to limited space, I cannot examine each and every of them here. The comments on Chinese historical figures, </w:t>
      </w:r>
      <w:r>
        <w:rPr>
          <w:rFonts w:ascii="Times New Roman" w:hAnsi="Times New Roman" w:eastAsia="Times New Roman" w:cs="Times New Roman"/>
          <w:sz w:val="24"/>
          <w:szCs w:val="24"/>
        </w:rPr>
        <w:t xml:space="preserve">for example, </w:t>
      </w:r>
      <w:r>
        <w:rPr>
          <w:rFonts w:ascii="Times New Roman" w:hAnsi="Times New Roman"/>
          <w:sz w:val="24"/>
        </w:rPr>
        <w:t xml:space="preserve">including the Four Great Beauties (No. 31) and Lu Zhonglian </w:t>
      </w:r>
      <w:r>
        <w:rPr>
          <w:rFonts w:hint="eastAsia" w:ascii="Times New Roman" w:hAnsi="Times New Roman"/>
          <w:sz w:val="24"/>
        </w:rPr>
        <w:t>魯仲連</w:t>
      </w:r>
      <w:r>
        <w:rPr>
          <w:rFonts w:ascii="Times New Roman" w:hAnsi="Times New Roman"/>
          <w:sz w:val="24"/>
        </w:rPr>
        <w:t xml:space="preserve">, who prevented the Qin army’s invasion </w:t>
      </w:r>
      <w:r>
        <w:rPr>
          <w:rFonts w:ascii="Times New Roman" w:hAnsi="Times New Roman" w:eastAsia="Times New Roman" w:cs="Times New Roman"/>
          <w:sz w:val="24"/>
          <w:szCs w:val="24"/>
        </w:rPr>
        <w:t>of</w:t>
      </w:r>
      <w:r>
        <w:rPr>
          <w:rFonts w:ascii="Times New Roman" w:hAnsi="Times New Roman"/>
          <w:sz w:val="24"/>
        </w:rPr>
        <w:t xml:space="preserve"> the state of Zhao in the Warring States Period</w:t>
      </w:r>
      <w:r>
        <w:rPr>
          <w:rFonts w:ascii="Times New Roman" w:hAnsi="Times New Roman" w:eastAsia="Times New Roman" w:cs="Times New Roman"/>
          <w:sz w:val="24"/>
          <w:szCs w:val="24"/>
        </w:rPr>
        <w:t xml:space="preserve"> (No. 28),</w:t>
      </w:r>
      <w:r>
        <w:rPr>
          <w:rFonts w:ascii="Times New Roman" w:hAnsi="Times New Roman"/>
          <w:sz w:val="24"/>
        </w:rPr>
        <w:t xml:space="preserve"> showed the members’ familiarity with the history of their motherland and the lessons they learned from the people described.  </w:t>
      </w:r>
    </w:p>
    <w:p>
      <w:pPr>
        <w:ind w:firstLine="426"/>
        <w:rPr>
          <w:rFonts w:ascii="Times New Roman" w:hAnsi="Times New Roman"/>
          <w:sz w:val="24"/>
        </w:rPr>
      </w:pPr>
      <w:r>
        <w:rPr>
          <w:rFonts w:ascii="Times New Roman" w:hAnsi="Times New Roman"/>
          <w:sz w:val="24"/>
        </w:rPr>
        <w:t xml:space="preserve">After the </w:t>
      </w:r>
      <w:r>
        <w:rPr>
          <w:rFonts w:ascii="Times New Roman" w:hAnsi="Times New Roman" w:eastAsia="Times New Roman" w:cs="Times New Roman"/>
          <w:sz w:val="24"/>
          <w:szCs w:val="24"/>
        </w:rPr>
        <w:t>disbanding</w:t>
      </w:r>
      <w:r>
        <w:rPr>
          <w:rFonts w:ascii="Times New Roman" w:hAnsi="Times New Roman"/>
          <w:sz w:val="24"/>
        </w:rPr>
        <w:t xml:space="preserve"> of the Tanshe, a couple of poetry societies were formed in the late 1920s. One was the Sanshan yinshe</w:t>
      </w:r>
      <w:r>
        <w:rPr>
          <w:rFonts w:ascii="Times New Roman" w:hAnsi="Times New Roman"/>
          <w:i/>
          <w:sz w:val="24"/>
        </w:rPr>
        <w:t xml:space="preserve"> </w:t>
      </w:r>
      <w:r>
        <w:rPr>
          <w:rFonts w:hint="eastAsia" w:ascii="Times New Roman" w:hAnsi="Times New Roman"/>
          <w:sz w:val="24"/>
        </w:rPr>
        <w:t>三山吟社</w:t>
      </w:r>
      <w:r>
        <w:rPr>
          <w:rFonts w:ascii="Times New Roman" w:hAnsi="Times New Roman"/>
          <w:sz w:val="24"/>
        </w:rPr>
        <w:t xml:space="preserve"> (Three Hills Poetry Society), founded by the Tanshe member Yan Yiyuan and others</w:t>
      </w:r>
      <w:r>
        <w:rPr>
          <w:rFonts w:ascii="Times New Roman" w:hAnsi="Times New Roman" w:eastAsia="Times New Roman" w:cs="Times New Roman"/>
          <w:sz w:val="24"/>
          <w:szCs w:val="24"/>
        </w:rPr>
        <w:t>, who</w:t>
      </w:r>
      <w:r>
        <w:rPr>
          <w:rFonts w:ascii="Times New Roman" w:hAnsi="Times New Roman"/>
          <w:sz w:val="24"/>
        </w:rPr>
        <w:t xml:space="preserve"> published their works in </w:t>
      </w:r>
      <w:r>
        <w:rPr>
          <w:rFonts w:ascii="Times New Roman" w:hAnsi="Times New Roman"/>
          <w:i/>
          <w:sz w:val="24"/>
        </w:rPr>
        <w:t>Lat Pau</w:t>
      </w:r>
      <w:r>
        <w:rPr>
          <w:rFonts w:ascii="Times New Roman" w:hAnsi="Times New Roman"/>
          <w:sz w:val="24"/>
        </w:rPr>
        <w:t xml:space="preserve">. The other was the Yilin She </w:t>
      </w:r>
      <w:r>
        <w:rPr>
          <w:rFonts w:hint="eastAsia" w:ascii="Times New Roman" w:hAnsi="Times New Roman"/>
          <w:sz w:val="24"/>
        </w:rPr>
        <w:t>逸林社</w:t>
      </w:r>
      <w:r>
        <w:rPr>
          <w:rFonts w:ascii="Times New Roman" w:hAnsi="Times New Roman"/>
          <w:sz w:val="24"/>
        </w:rPr>
        <w:t xml:space="preserve">. Its poems can be found in the literary supplementary of </w:t>
      </w:r>
      <w:r>
        <w:rPr>
          <w:rFonts w:ascii="Times New Roman" w:hAnsi="Times New Roman"/>
          <w:i/>
          <w:sz w:val="24"/>
        </w:rPr>
        <w:t>Nanyang Siang Pau</w:t>
      </w:r>
      <w:r>
        <w:rPr>
          <w:rFonts w:ascii="Times New Roman" w:hAnsi="Times New Roman"/>
          <w:sz w:val="24"/>
        </w:rPr>
        <w:t xml:space="preserve"> edited by Khoo Seok Wan.</w:t>
      </w:r>
      <w:r>
        <w:rPr>
          <w:rStyle w:val="17"/>
          <w:rFonts w:ascii="Times New Roman" w:hAnsi="Times New Roman"/>
          <w:sz w:val="24"/>
        </w:rPr>
        <w:footnoteReference w:id="96"/>
      </w:r>
      <w:r>
        <w:rPr>
          <w:rFonts w:ascii="Times New Roman" w:hAnsi="Times New Roman"/>
          <w:sz w:val="24"/>
        </w:rPr>
        <w:t xml:space="preserve"> No poetry society </w:t>
      </w:r>
      <w:r>
        <w:rPr>
          <w:rFonts w:ascii="Times New Roman" w:hAnsi="Times New Roman" w:eastAsia="Times New Roman" w:cs="Times New Roman"/>
          <w:sz w:val="24"/>
          <w:szCs w:val="24"/>
        </w:rPr>
        <w:t>seems</w:t>
      </w:r>
      <w:r>
        <w:rPr>
          <w:rFonts w:ascii="Times New Roman" w:hAnsi="Times New Roman"/>
          <w:sz w:val="24"/>
        </w:rPr>
        <w:t xml:space="preserve"> to have been established </w:t>
      </w:r>
      <w:r>
        <w:rPr>
          <w:rFonts w:ascii="Times New Roman" w:hAnsi="Times New Roman" w:eastAsia="Gungsuh" w:cs="Times New Roman"/>
          <w:sz w:val="24"/>
          <w:szCs w:val="24"/>
        </w:rPr>
        <w:t>afterward</w:t>
      </w:r>
      <w:r>
        <w:rPr>
          <w:rFonts w:ascii="Times New Roman" w:hAnsi="Times New Roman"/>
          <w:sz w:val="24"/>
        </w:rPr>
        <w:t xml:space="preserve"> until 1957,</w:t>
      </w:r>
      <w:r>
        <w:rPr>
          <w:rFonts w:ascii="Gungsuh" w:hAnsi="Gungsuh" w:eastAsia="Gungsuh" w:cs="Gungsuh"/>
          <w:sz w:val="24"/>
          <w:szCs w:val="24"/>
        </w:rPr>
        <w:t xml:space="preserve"> </w:t>
      </w:r>
      <w:r>
        <w:rPr>
          <w:rFonts w:ascii="Times New Roman" w:hAnsi="Times New Roman" w:eastAsia="Gungsuh" w:cs="Times New Roman"/>
          <w:sz w:val="24"/>
          <w:szCs w:val="24"/>
        </w:rPr>
        <w:t>when</w:t>
      </w:r>
      <w:r>
        <w:rPr>
          <w:rFonts w:ascii="Times New Roman" w:hAnsi="Times New Roman"/>
          <w:sz w:val="24"/>
        </w:rPr>
        <w:t xml:space="preserve"> a group of poets held a gathering in the Shuanglin Monastery </w:t>
      </w:r>
      <w:r>
        <w:rPr>
          <w:rFonts w:hint="eastAsia" w:ascii="Times New Roman" w:hAnsi="Times New Roman"/>
          <w:sz w:val="24"/>
        </w:rPr>
        <w:t>雙林寺</w:t>
      </w:r>
      <w:r>
        <w:rPr>
          <w:rFonts w:ascii="Times New Roman" w:hAnsi="Times New Roman"/>
          <w:sz w:val="24"/>
        </w:rPr>
        <w:t xml:space="preserve"> to celebrate the Double Fifth Festival and compiled a poetry collection for the event. A year later, they formed what has been the most long</w:t>
      </w:r>
      <w:r>
        <w:rPr>
          <w:rFonts w:ascii="Times New Roman" w:hAnsi="Times New Roman" w:eastAsia="Times New Roman" w:cs="Times New Roman"/>
          <w:sz w:val="24"/>
          <w:szCs w:val="24"/>
        </w:rPr>
        <w:t>-</w:t>
      </w:r>
      <w:r>
        <w:rPr>
          <w:rFonts w:ascii="Times New Roman" w:hAnsi="Times New Roman"/>
          <w:sz w:val="24"/>
        </w:rPr>
        <w:t xml:space="preserve">lived poetry society in Singapore—the Xin Sheng Poets’ Society </w:t>
      </w:r>
      <w:r>
        <w:rPr>
          <w:rFonts w:hint="eastAsia" w:ascii="Times New Roman" w:hAnsi="Times New Roman"/>
          <w:sz w:val="24"/>
        </w:rPr>
        <w:t>新聲詩社</w:t>
      </w:r>
      <w:r>
        <w:rPr>
          <w:rFonts w:ascii="Times New Roman" w:hAnsi="Times New Roman"/>
          <w:sz w:val="24"/>
        </w:rPr>
        <w:t xml:space="preserve">. More than sixty years </w:t>
      </w:r>
      <w:r>
        <w:rPr>
          <w:rFonts w:ascii="Times New Roman" w:hAnsi="Times New Roman" w:eastAsia="Times New Roman" w:cs="Times New Roman"/>
          <w:sz w:val="24"/>
          <w:szCs w:val="24"/>
        </w:rPr>
        <w:t>later,</w:t>
      </w:r>
      <w:r>
        <w:rPr>
          <w:rFonts w:ascii="Times New Roman" w:hAnsi="Times New Roman"/>
          <w:sz w:val="24"/>
        </w:rPr>
        <w:t xml:space="preserve"> many of its</w:t>
      </w:r>
      <w:r>
        <w:rPr>
          <w:rFonts w:ascii="Times New Roman" w:hAnsi="Times New Roman" w:eastAsia="Times New Roman" w:cs="Times New Roman"/>
          <w:sz w:val="24"/>
          <w:szCs w:val="24"/>
        </w:rPr>
        <w:t xml:space="preserve"> present</w:t>
      </w:r>
      <w:r>
        <w:rPr>
          <w:rFonts w:ascii="Times New Roman" w:hAnsi="Times New Roman"/>
          <w:sz w:val="24"/>
        </w:rPr>
        <w:t xml:space="preserve"> members are descendants of Chinese immigrants. While a Singaporean identity has been well shaped and their works have become increasingly “localized,” an ambivalent perception of Chineseness and the emotional connection with China can still be found.</w:t>
      </w:r>
      <w:r>
        <w:rPr>
          <w:rStyle w:val="17"/>
          <w:rFonts w:ascii="Times New Roman" w:hAnsi="Times New Roman"/>
          <w:sz w:val="24"/>
        </w:rPr>
        <w:footnoteReference w:id="97"/>
      </w:r>
    </w:p>
    <w:p>
      <w:pPr>
        <w:ind w:firstLine="426"/>
        <w:rPr>
          <w:rFonts w:ascii="Times New Roman" w:hAnsi="Times New Roman"/>
          <w:color w:val="FF0000"/>
          <w:sz w:val="24"/>
        </w:rPr>
      </w:pPr>
      <w:r>
        <w:rPr>
          <w:rFonts w:ascii="Times New Roman" w:hAnsi="Times New Roman"/>
          <w:color w:val="FF0000"/>
          <w:sz w:val="24"/>
        </w:rPr>
        <w:t>The case study of the Tanshe, and in fact in general the study of the classical-style poetry in Singapore, indicates that the traditional poetic form had found a new soil to grow</w:t>
      </w:r>
      <w:r>
        <w:rPr>
          <w:rFonts w:ascii="Times New Roman" w:hAnsi="Times New Roman" w:eastAsia="Times New Roman" w:cs="Times New Roman"/>
          <w:color w:val="FF0000"/>
          <w:sz w:val="24"/>
          <w:szCs w:val="24"/>
        </w:rPr>
        <w:t xml:space="preserve"> in</w:t>
      </w:r>
      <w:r>
        <w:rPr>
          <w:rFonts w:ascii="Times New Roman" w:hAnsi="Times New Roman"/>
          <w:color w:val="FF0000"/>
          <w:sz w:val="24"/>
        </w:rPr>
        <w:t xml:space="preserve">. There would be a great lacuna if it were excluded from the general history of overseas Chinese literature. It also proves that the major concept of diasporic literature is still tenable, as nostalgia </w:t>
      </w:r>
      <w:r>
        <w:rPr>
          <w:rFonts w:ascii="Times New Roman" w:hAnsi="Times New Roman" w:eastAsia="Times New Roman" w:cs="Times New Roman"/>
          <w:color w:val="FF0000"/>
          <w:sz w:val="24"/>
          <w:szCs w:val="24"/>
        </w:rPr>
        <w:t>for</w:t>
      </w:r>
      <w:r>
        <w:rPr>
          <w:rFonts w:ascii="Times New Roman" w:hAnsi="Times New Roman"/>
          <w:color w:val="FF0000"/>
          <w:sz w:val="24"/>
        </w:rPr>
        <w:t xml:space="preserve"> the homeland and adjustment to new environment are both in play. In response to current </w:t>
      </w:r>
      <w:r>
        <w:rPr>
          <w:rFonts w:ascii="Times New Roman" w:hAnsi="Times New Roman" w:eastAsia="Times New Roman" w:cs="Times New Roman"/>
          <w:color w:val="FF0000"/>
          <w:sz w:val="24"/>
          <w:szCs w:val="24"/>
        </w:rPr>
        <w:t xml:space="preserve">debates about </w:t>
      </w:r>
      <w:r>
        <w:rPr>
          <w:rFonts w:ascii="Times New Roman" w:hAnsi="Times New Roman"/>
          <w:color w:val="FF0000"/>
          <w:sz w:val="24"/>
        </w:rPr>
        <w:t xml:space="preserve">Sinophone literature, this article would contest with some of its principal arguments, such as the proposition that nostalgia articulates a China-centrism and that Han culture is a form of “hegemonic” culture. While the former disrespects the social and emotional experiences of Chinese immigrants, the latter may </w:t>
      </w:r>
      <w:r>
        <w:rPr>
          <w:rFonts w:ascii="Times New Roman" w:hAnsi="Times New Roman" w:eastAsia="Times New Roman" w:cs="Times New Roman"/>
          <w:color w:val="FF0000"/>
          <w:sz w:val="24"/>
          <w:szCs w:val="24"/>
        </w:rPr>
        <w:t>ignore</w:t>
      </w:r>
      <w:r>
        <w:rPr>
          <w:rFonts w:ascii="Times New Roman" w:hAnsi="Times New Roman"/>
          <w:color w:val="FF0000"/>
          <w:sz w:val="24"/>
        </w:rPr>
        <w:t xml:space="preserve"> the voluntary acceptance of Han-Chinese traditions by overseas Chinese and their descendants. The practice of classical poetry writing, no doubt a form of Han culture, in fact had been taken up by the </w:t>
      </w:r>
      <w:r>
        <w:rPr>
          <w:rFonts w:ascii="Times New Roman" w:hAnsi="Times New Roman" w:eastAsia="Times New Roman" w:cs="Times New Roman"/>
          <w:color w:val="FF0000"/>
          <w:sz w:val="24"/>
          <w:szCs w:val="24"/>
        </w:rPr>
        <w:t>onetime</w:t>
      </w:r>
      <w:r>
        <w:rPr>
          <w:rFonts w:ascii="Times New Roman" w:hAnsi="Times New Roman"/>
          <w:color w:val="FF0000"/>
          <w:sz w:val="24"/>
        </w:rPr>
        <w:t xml:space="preserve"> conquerors of China like Mongolians and Manchurians, as well as Japanese and other ethnic groups not under Chinese rule. Its transmission to overseas Chinese communities in the modern time was also not accomplished by means of colonization and coercive force, but simply because of its long celebrated literary value and aesthetic appeal. Like other forms of traditional arts, it serves as a universal language or a bridge to link Chinese around the world together, to build friendly relationships instead of causing </w:t>
      </w:r>
      <w:r>
        <w:rPr>
          <w:rFonts w:ascii="Times New Roman" w:hAnsi="Times New Roman" w:eastAsia="Times New Roman" w:cs="Times New Roman"/>
          <w:color w:val="FF0000"/>
          <w:sz w:val="24"/>
          <w:szCs w:val="24"/>
        </w:rPr>
        <w:t>conflict</w:t>
      </w:r>
      <w:r>
        <w:rPr>
          <w:rFonts w:ascii="Times New Roman" w:hAnsi="Times New Roman"/>
          <w:color w:val="FF0000"/>
          <w:sz w:val="24"/>
        </w:rPr>
        <w:t xml:space="preserve"> and hostility. </w:t>
      </w:r>
    </w:p>
    <w:p>
      <w:pPr>
        <w:ind w:firstLine="720"/>
        <w:rPr>
          <w:rFonts w:ascii="Times New Roman" w:hAnsi="Times New Roman"/>
          <w:sz w:val="24"/>
        </w:rPr>
      </w:pPr>
    </w:p>
    <w:p>
      <w:pPr>
        <w:ind w:firstLine="720"/>
        <w:rPr>
          <w:rFonts w:ascii="Times New Roman" w:hAnsi="Times New Roman"/>
          <w:sz w:val="24"/>
        </w:rPr>
      </w:pPr>
      <w:bookmarkStart w:id="0" w:name="_GoBack"/>
      <w:bookmarkEnd w:id="0"/>
    </w:p>
    <w:sectPr>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panose1 w:val="02020500000000000000"/>
    <w:charset w:val="88"/>
    <w:family w:val="roman"/>
    <w:pitch w:val="default"/>
    <w:sig w:usb0="A00002FF" w:usb1="28CFFCFA" w:usb2="00000016" w:usb3="00000000" w:csb0="00100001"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Gungsuh">
    <w:altName w:val="Malgun Gothic"/>
    <w:panose1 w:val="00000000000000000000"/>
    <w:charset w:val="81"/>
    <w:family w:val="roman"/>
    <w:pitch w:val="default"/>
    <w:sig w:usb0="00000000" w:usb1="00000000" w:usb2="00000030" w:usb3="00000000" w:csb0="0008009F" w:csb1="00000000"/>
  </w:font>
  <w:font w:name="Cambria Math">
    <w:panose1 w:val="02040503050406030204"/>
    <w:charset w:val="00"/>
    <w:family w:val="roman"/>
    <w:pitch w:val="default"/>
    <w:sig w:usb0="E00006FF" w:usb1="420024FF" w:usb2="02000000" w:usb3="00000000" w:csb0="2000019F" w:csb1="00000000"/>
  </w:font>
  <w:font w:name="MingLiU">
    <w:panose1 w:val="02020509000000000000"/>
    <w:charset w:val="88"/>
    <w:family w:val="modern"/>
    <w:pitch w:val="default"/>
    <w:sig w:usb0="A00002FF" w:usb1="28CFFCFA" w:usb2="00000016" w:usb3="00000000" w:csb0="00100001" w:csb1="00000000"/>
  </w:font>
  <w:font w:name="Malgun Gothic">
    <w:panose1 w:val="020B0503020000020004"/>
    <w:charset w:val="81"/>
    <w:family w:val="auto"/>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3628517"/>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rPr>
          <w:rFonts w:hint="eastAsia"/>
          <w:lang w:eastAsia="zh-TW"/>
        </w:rPr>
      </w:pPr>
      <w:r>
        <w:rPr>
          <w:rStyle w:val="17"/>
        </w:rPr>
        <w:footnoteRef/>
      </w:r>
      <w:r>
        <w:t xml:space="preserve"> </w:t>
      </w:r>
      <w:r>
        <w:rPr>
          <w:rFonts w:ascii="Times New Roman" w:hAnsi="Times New Roman"/>
        </w:rPr>
        <w:t xml:space="preserve">Yang Bojun </w:t>
      </w:r>
      <w:r>
        <w:rPr>
          <w:rFonts w:hint="eastAsia" w:ascii="Times New Roman" w:hAnsi="Times New Roman"/>
        </w:rPr>
        <w:t>楊伯駿</w:t>
      </w:r>
      <w:r>
        <w:rPr>
          <w:rFonts w:ascii="Times New Roman" w:hAnsi="Times New Roman"/>
        </w:rPr>
        <w:t xml:space="preserve">, </w:t>
      </w:r>
      <w:r>
        <w:rPr>
          <w:rFonts w:ascii="Times New Roman" w:hAnsi="Times New Roman"/>
          <w:i/>
        </w:rPr>
        <w:t xml:space="preserve">Lunyu yizhu </w:t>
      </w:r>
      <w:r>
        <w:rPr>
          <w:rFonts w:hint="eastAsia" w:ascii="Times New Roman" w:hAnsi="Times New Roman"/>
        </w:rPr>
        <w:t>論語譯注</w:t>
      </w:r>
      <w:r>
        <w:rPr>
          <w:rFonts w:ascii="Times New Roman" w:hAnsi="Times New Roman"/>
        </w:rPr>
        <w:t xml:space="preserve"> (Hong Kong: Zhonghua shuju, 1984), p. 185.  For further discussion of this concept, see Wei Quan </w:t>
      </w:r>
      <w:r>
        <w:rPr>
          <w:rFonts w:hint="eastAsia" w:ascii="Times New Roman" w:hAnsi="Times New Roman"/>
        </w:rPr>
        <w:t>魏泉</w:t>
      </w:r>
      <w:r>
        <w:rPr>
          <w:rFonts w:ascii="Times New Roman" w:hAnsi="Times New Roman"/>
        </w:rPr>
        <w:t xml:space="preserve">, </w:t>
      </w:r>
      <w:r>
        <w:rPr>
          <w:rFonts w:ascii="Times New Roman" w:hAnsi="Times New Roman"/>
          <w:i/>
        </w:rPr>
        <w:t xml:space="preserve">Shilin jiaoyou yu fengqi bianqian </w:t>
      </w:r>
      <w:r>
        <w:rPr>
          <w:rFonts w:hint="eastAsia" w:ascii="Times New Roman" w:hAnsi="Times New Roman"/>
        </w:rPr>
        <w:t>士林交遊與風氣變遷</w:t>
      </w:r>
      <w:r>
        <w:rPr>
          <w:rFonts w:ascii="Times New Roman" w:hAnsi="Times New Roman"/>
        </w:rPr>
        <w:t xml:space="preserve"> (Beijing: Beijing University Press, 2008), pp. 16-25.</w:t>
      </w:r>
    </w:p>
  </w:footnote>
  <w:footnote w:id="1">
    <w:p>
      <w:pPr>
        <w:pStyle w:val="11"/>
        <w:rPr>
          <w:rFonts w:hint="eastAsia"/>
          <w:lang w:eastAsia="zh-TW"/>
        </w:rPr>
      </w:pPr>
      <w:r>
        <w:rPr>
          <w:rStyle w:val="17"/>
        </w:rPr>
        <w:footnoteRef/>
      </w:r>
      <w:r>
        <w:t xml:space="preserve"> </w:t>
      </w:r>
      <w:r>
        <w:rPr>
          <w:rFonts w:ascii="Times New Roman" w:hAnsi="Times New Roman"/>
        </w:rPr>
        <w:t xml:space="preserve">For a brief description of the Orchid Pavilion gathering, see Shengqing Wu, </w:t>
      </w:r>
      <w:r>
        <w:rPr>
          <w:rFonts w:ascii="Times New Roman" w:hAnsi="Times New Roman"/>
          <w:i/>
        </w:rPr>
        <w:t>Modern Archaics: Continuity and Innovation in the Chinese Lyric Tradition, 1900-1937</w:t>
      </w:r>
      <w:r>
        <w:rPr>
          <w:rFonts w:ascii="Times New Roman" w:hAnsi="Times New Roman"/>
        </w:rPr>
        <w:t xml:space="preserve"> (Cambridge, Mass.: Harvard University Asia Center, distributed by Harvard University Press, 2013), pp. 168-169.</w:t>
      </w:r>
    </w:p>
  </w:footnote>
  <w:footnote w:id="2">
    <w:p>
      <w:pPr>
        <w:pStyle w:val="11"/>
        <w:rPr>
          <w:rFonts w:ascii="Times New Roman" w:hAnsi="Times New Roman"/>
        </w:rPr>
      </w:pPr>
      <w:r>
        <w:rPr>
          <w:rStyle w:val="17"/>
          <w:rFonts w:ascii="Times New Roman" w:hAnsi="Times New Roman"/>
        </w:rPr>
        <w:footnoteRef/>
      </w:r>
      <w:r>
        <w:rPr>
          <w:rFonts w:ascii="Times New Roman" w:hAnsi="Times New Roman"/>
        </w:rPr>
        <w:t xml:space="preserve"> For a study of the Moon Spring Poetry Society (Yuequan yinshe, </w:t>
      </w:r>
      <w:r>
        <w:rPr>
          <w:rFonts w:hint="eastAsia" w:ascii="Times New Roman" w:hAnsi="Times New Roman"/>
        </w:rPr>
        <w:t>月泉吟社</w:t>
      </w:r>
      <w:r>
        <w:rPr>
          <w:rFonts w:ascii="Times New Roman" w:hAnsi="Times New Roman"/>
        </w:rPr>
        <w:t xml:space="preserve">) formed by the Song loyalists, see Jennifer W. Jay, </w:t>
      </w:r>
      <w:r>
        <w:rPr>
          <w:rFonts w:ascii="Times New Roman" w:hAnsi="Times New Roman"/>
          <w:i/>
        </w:rPr>
        <w:t>A Change in Dynasties: Loyalism in Thirteenth-Century China</w:t>
      </w:r>
      <w:r>
        <w:rPr>
          <w:rFonts w:ascii="Times New Roman" w:hAnsi="Times New Roman"/>
        </w:rPr>
        <w:t xml:space="preserve"> (Bellingham, Wa.: Centre for East Asian Studies, Western Washington University, 1991), pp. 162-164; for poetry society of the Ming loyalists, see He Zongmei </w:t>
      </w:r>
      <w:r>
        <w:rPr>
          <w:rFonts w:hint="eastAsia" w:ascii="Times New Roman" w:hAnsi="Times New Roman"/>
        </w:rPr>
        <w:t>何宗美</w:t>
      </w:r>
      <w:r>
        <w:rPr>
          <w:rFonts w:ascii="Times New Roman" w:hAnsi="Times New Roman"/>
        </w:rPr>
        <w:t xml:space="preserve">, “Qing chu yongshang yimin jieshe luekao” </w:t>
      </w:r>
      <w:r>
        <w:rPr>
          <w:rFonts w:hint="eastAsia" w:ascii="Times New Roman" w:hAnsi="Times New Roman"/>
        </w:rPr>
        <w:t>清初甬上遺民結社略考</w:t>
      </w:r>
      <w:r>
        <w:rPr>
          <w:rFonts w:ascii="Times New Roman" w:hAnsi="Times New Roman"/>
        </w:rPr>
        <w:t xml:space="preserve">, in his </w:t>
      </w:r>
      <w:r>
        <w:rPr>
          <w:rFonts w:ascii="Times New Roman" w:hAnsi="Times New Roman"/>
          <w:i/>
        </w:rPr>
        <w:t xml:space="preserve">Ming mo Qing chu wenren jieshe yanjiu xubian </w:t>
      </w:r>
      <w:r>
        <w:rPr>
          <w:rFonts w:hint="eastAsia" w:ascii="Times New Roman" w:hAnsi="Times New Roman"/>
        </w:rPr>
        <w:t>明末清初文人結社研究續編</w:t>
      </w:r>
      <w:r>
        <w:rPr>
          <w:rFonts w:ascii="Times New Roman" w:hAnsi="Times New Roman"/>
        </w:rPr>
        <w:t xml:space="preserve"> (Beijing: Zhonghua shuju, 2006), pp. 342-352; for poetry societies formed by Qing loyalists, such as the Chao She </w:t>
      </w:r>
      <w:r>
        <w:rPr>
          <w:rFonts w:hint="eastAsia" w:ascii="Times New Roman" w:hAnsi="Times New Roman"/>
        </w:rPr>
        <w:t>超社</w:t>
      </w:r>
      <w:r>
        <w:rPr>
          <w:rFonts w:ascii="Times New Roman" w:hAnsi="Times New Roman"/>
        </w:rPr>
        <w:t xml:space="preserve"> and Xu She </w:t>
      </w:r>
      <w:r>
        <w:rPr>
          <w:rFonts w:hint="eastAsia" w:ascii="Times New Roman" w:hAnsi="Times New Roman"/>
        </w:rPr>
        <w:t>須社</w:t>
      </w:r>
      <w:r>
        <w:rPr>
          <w:rFonts w:ascii="Times New Roman" w:hAnsi="Times New Roman"/>
        </w:rPr>
        <w:t xml:space="preserve">, see Shengqing Wu, pp. 181-191, and my book </w:t>
      </w:r>
      <w:r>
        <w:rPr>
          <w:rFonts w:ascii="Times New Roman" w:hAnsi="Times New Roman"/>
          <w:i/>
        </w:rPr>
        <w:t>Canghai yiyin: Minguo shiqi Qing yimin ci yanjiu</w:t>
      </w:r>
      <w:r>
        <w:rPr>
          <w:rFonts w:ascii="Times New Roman" w:hAnsi="Times New Roman"/>
        </w:rPr>
        <w:t xml:space="preserve"> </w:t>
      </w:r>
      <w:r>
        <w:rPr>
          <w:rFonts w:hint="eastAsia" w:ascii="Times New Roman" w:hAnsi="Times New Roman"/>
        </w:rPr>
        <w:t>滄海遺音</w:t>
      </w:r>
      <w:r>
        <w:rPr>
          <w:rFonts w:ascii="Times New Roman" w:hAnsi="Times New Roman"/>
        </w:rPr>
        <w:t xml:space="preserve">: </w:t>
      </w:r>
      <w:r>
        <w:rPr>
          <w:rFonts w:hint="eastAsia" w:ascii="Times New Roman" w:hAnsi="Times New Roman"/>
        </w:rPr>
        <w:t>民國時期清遺民詞研究</w:t>
      </w:r>
      <w:r>
        <w:rPr>
          <w:rFonts w:ascii="Times New Roman" w:hAnsi="Times New Roman"/>
        </w:rPr>
        <w:t xml:space="preserve"> (Hong Kong: The Chinese University Press, 2012), pp. 276-313. </w:t>
      </w:r>
    </w:p>
  </w:footnote>
  <w:footnote w:id="3">
    <w:p>
      <w:pPr>
        <w:pStyle w:val="11"/>
        <w:rPr>
          <w:rFonts w:ascii="Times New Roman" w:hAnsi="Times New Roman"/>
          <w:u w:val="single"/>
        </w:rPr>
      </w:pPr>
      <w:r>
        <w:rPr>
          <w:rStyle w:val="17"/>
          <w:rFonts w:ascii="Times New Roman" w:hAnsi="Times New Roman"/>
        </w:rPr>
        <w:footnoteRef/>
      </w:r>
      <w:r>
        <w:rPr>
          <w:rFonts w:ascii="Times New Roman" w:hAnsi="Times New Roman"/>
        </w:rPr>
        <w:t xml:space="preserve"> For a study of the Nan She, see Lin Hsiang-ling </w:t>
      </w:r>
      <w:r>
        <w:rPr>
          <w:rFonts w:hint="eastAsia" w:ascii="Times New Roman" w:hAnsi="Times New Roman"/>
        </w:rPr>
        <w:t>林香伶</w:t>
      </w:r>
      <w:r>
        <w:rPr>
          <w:rFonts w:ascii="Times New Roman" w:hAnsi="Times New Roman"/>
        </w:rPr>
        <w:t xml:space="preserve">, </w:t>
      </w:r>
      <w:r>
        <w:rPr>
          <w:rFonts w:ascii="Times New Roman" w:hAnsi="Times New Roman"/>
          <w:i/>
        </w:rPr>
        <w:t xml:space="preserve">Nanshe wenxue zonglun </w:t>
      </w:r>
      <w:r>
        <w:rPr>
          <w:rFonts w:hint="eastAsia" w:ascii="Times New Roman" w:hAnsi="Times New Roman"/>
        </w:rPr>
        <w:t>南社文學綜論</w:t>
      </w:r>
      <w:r>
        <w:rPr>
          <w:rFonts w:ascii="Times New Roman" w:hAnsi="Times New Roman"/>
        </w:rPr>
        <w:t xml:space="preserve"> (Taipei: Liren shuju, 2009).</w:t>
      </w:r>
    </w:p>
  </w:footnote>
  <w:footnote w:id="4">
    <w:p>
      <w:pPr>
        <w:pStyle w:val="11"/>
        <w:rPr>
          <w:rFonts w:ascii="Times New Roman" w:hAnsi="Times New Roman"/>
          <w:color w:val="000000"/>
          <w:szCs w:val="22"/>
        </w:rPr>
      </w:pPr>
      <w:r>
        <w:rPr>
          <w:rStyle w:val="17"/>
          <w:rFonts w:ascii="Times New Roman" w:hAnsi="Times New Roman"/>
          <w:color w:val="000000"/>
        </w:rPr>
        <w:footnoteRef/>
      </w:r>
      <w:r>
        <w:rPr>
          <w:rFonts w:ascii="Times New Roman" w:hAnsi="Times New Roman"/>
          <w:color w:val="000000"/>
          <w:szCs w:val="22"/>
        </w:rPr>
        <w:t xml:space="preserve"> See James M</w:t>
      </w:r>
      <w:r>
        <w:rPr>
          <w:rFonts w:ascii="Times New Roman" w:hAnsi="Times New Roman"/>
        </w:rPr>
        <w:t xml:space="preserve">. Polachek, </w:t>
      </w:r>
      <w:r>
        <w:rPr>
          <w:rFonts w:ascii="Times New Roman" w:hAnsi="Times New Roman"/>
          <w:i/>
          <w:color w:val="000000"/>
          <w:szCs w:val="22"/>
        </w:rPr>
        <w:t>The Inner Opium War</w:t>
      </w:r>
      <w:r>
        <w:rPr>
          <w:rFonts w:ascii="Times New Roman" w:hAnsi="Times New Roman"/>
          <w:color w:val="000000"/>
          <w:szCs w:val="22"/>
        </w:rPr>
        <w:t xml:space="preserve"> (Cambridge, Ma.: Harvard University Council on East Asia Studies, 1992), pp. 39-50. </w:t>
      </w:r>
    </w:p>
  </w:footnote>
  <w:footnote w:id="5">
    <w:p>
      <w:pPr>
        <w:pStyle w:val="11"/>
        <w:rPr>
          <w:rFonts w:ascii="Times New Roman" w:hAnsi="Times New Roman"/>
        </w:rPr>
      </w:pPr>
      <w:r>
        <w:rPr>
          <w:rStyle w:val="17"/>
          <w:rFonts w:ascii="Times New Roman" w:hAnsi="Times New Roman"/>
        </w:rPr>
        <w:footnoteRef/>
      </w:r>
      <w:r>
        <w:rPr>
          <w:rFonts w:ascii="Times New Roman" w:hAnsi="Times New Roman"/>
        </w:rPr>
        <w:t xml:space="preserve"> See Shengqing Wu, p. 166. </w:t>
      </w:r>
    </w:p>
  </w:footnote>
  <w:footnote w:id="6">
    <w:p>
      <w:pPr>
        <w:pStyle w:val="11"/>
        <w:rPr>
          <w:sz w:val="16"/>
        </w:rPr>
      </w:pPr>
      <w:r>
        <w:rPr>
          <w:rStyle w:val="17"/>
          <w:rFonts w:ascii="Times New Roman" w:hAnsi="Times New Roman"/>
        </w:rPr>
        <w:footnoteRef/>
      </w:r>
      <w:r>
        <w:rPr>
          <w:rFonts w:ascii="Times New Roman" w:hAnsi="Times New Roman"/>
        </w:rPr>
        <w:t xml:space="preserve"> Shengqing Wu, pp. 166-168. For the discussion of affective community, see Halbwach, </w:t>
      </w:r>
      <w:r>
        <w:rPr>
          <w:rFonts w:ascii="Times New Roman" w:hAnsi="Times New Roman"/>
          <w:i/>
        </w:rPr>
        <w:t>Collective Memory</w:t>
      </w:r>
      <w:r>
        <w:rPr>
          <w:rFonts w:ascii="Times New Roman" w:hAnsi="Times New Roman"/>
        </w:rPr>
        <w:t>, translated from French by Francis J. Ditter and Vida Yazdi Ditte (New York: Harper Colophone, 1980), p. 30.</w:t>
      </w:r>
    </w:p>
  </w:footnote>
  <w:footnote w:id="7">
    <w:p>
      <w:pPr>
        <w:pStyle w:val="11"/>
        <w:rPr>
          <w:rFonts w:ascii="Times New Roman" w:hAnsi="Times New Roman"/>
        </w:rPr>
      </w:pPr>
      <w:r>
        <w:rPr>
          <w:rStyle w:val="17"/>
          <w:rFonts w:ascii="Times New Roman" w:hAnsi="Times New Roman"/>
        </w:rPr>
        <w:footnoteRef/>
      </w:r>
      <w:r>
        <w:rPr>
          <w:rFonts w:ascii="Times New Roman" w:hAnsi="Times New Roman"/>
        </w:rPr>
        <w:t xml:space="preserve"> Stephen Owen, “Poetry in the Chinese Tradition,” in Paul Ropp, ed., </w:t>
      </w:r>
      <w:r>
        <w:rPr>
          <w:rFonts w:ascii="Times New Roman" w:hAnsi="Times New Roman"/>
          <w:i/>
        </w:rPr>
        <w:t xml:space="preserve">Heritage of China: Contemporary Perspectives on Chinese Civilization </w:t>
      </w:r>
      <w:r>
        <w:rPr>
          <w:rFonts w:ascii="Times New Roman" w:hAnsi="Times New Roman"/>
        </w:rPr>
        <w:t>(Berkeley: University of California Press, 1990), pp. 295</w:t>
      </w:r>
      <w:r>
        <w:rPr>
          <w:rFonts w:ascii="Cambria Math" w:hAnsi="Cambria Math"/>
        </w:rPr>
        <w:t>‐</w:t>
      </w:r>
      <w:r>
        <w:rPr>
          <w:rFonts w:ascii="Times New Roman" w:hAnsi="Times New Roman"/>
        </w:rPr>
        <w:t xml:space="preserve">6.  </w:t>
      </w:r>
    </w:p>
  </w:footnote>
  <w:footnote w:id="8">
    <w:p>
      <w:pPr>
        <w:pStyle w:val="11"/>
        <w:rPr>
          <w:rFonts w:ascii="Times New Roman" w:hAnsi="Times New Roman"/>
        </w:rPr>
      </w:pPr>
      <w:r>
        <w:rPr>
          <w:rStyle w:val="17"/>
          <w:rFonts w:ascii="Times New Roman" w:hAnsi="Times New Roman"/>
        </w:rPr>
        <w:footnoteRef/>
      </w:r>
      <w:r>
        <w:rPr>
          <w:rFonts w:ascii="Times New Roman" w:hAnsi="Times New Roman"/>
        </w:rPr>
        <w:t xml:space="preserve"> Li Qingnian </w:t>
      </w:r>
      <w:r>
        <w:rPr>
          <w:rFonts w:hint="eastAsia" w:ascii="Times New Roman" w:hAnsi="Times New Roman"/>
        </w:rPr>
        <w:t>李慶年</w:t>
      </w:r>
      <w:r>
        <w:rPr>
          <w:rFonts w:ascii="Times New Roman" w:hAnsi="Times New Roman"/>
        </w:rPr>
        <w:t xml:space="preserve"> speculates that about fifty-thousand classical-style poems were published in the Chinese newspapers of Malaya and Singapore from 1888 to 1950. See Li, </w:t>
      </w:r>
      <w:r>
        <w:rPr>
          <w:rFonts w:ascii="Times New Roman" w:hAnsi="Times New Roman"/>
          <w:i/>
        </w:rPr>
        <w:t>Malaiya huaren jiutishi yanjinshi</w:t>
      </w:r>
      <w:r>
        <w:rPr>
          <w:rFonts w:ascii="PMingLiU" w:hAnsi="PMingLiU"/>
          <w:i/>
        </w:rPr>
        <w:t xml:space="preserve"> </w:t>
      </w:r>
      <w:r>
        <w:rPr>
          <w:rFonts w:hint="eastAsia" w:ascii="Times New Roman" w:hAnsi="Times New Roman"/>
        </w:rPr>
        <w:t>馬來亞華人舊體詩演進史</w:t>
      </w:r>
      <w:r>
        <w:rPr>
          <w:rFonts w:ascii="Times New Roman" w:hAnsi="Times New Roman"/>
        </w:rPr>
        <w:t xml:space="preserve"> (Shanghai: Shanghai guji chubanshe, 1998), p. 27. Zuo Shunsheng </w:t>
      </w:r>
      <w:r>
        <w:rPr>
          <w:rFonts w:hint="eastAsia" w:ascii="Times New Roman" w:hAnsi="Times New Roman"/>
        </w:rPr>
        <w:t>左舜生</w:t>
      </w:r>
      <w:r>
        <w:rPr>
          <w:rFonts w:ascii="Times New Roman" w:hAnsi="Times New Roman"/>
        </w:rPr>
        <w:t xml:space="preserve"> reports that in the 1920s, the number of new literature readers was quite small. None of the new literature periodicals could sell more than twenty thousand copies. See Zuo, “”Women de kanfa” </w:t>
      </w:r>
      <w:r>
        <w:rPr>
          <w:rFonts w:hint="eastAsia" w:ascii="Times New Roman" w:hAnsi="Times New Roman"/>
        </w:rPr>
        <w:t>我們的看法</w:t>
      </w:r>
      <w:r>
        <w:rPr>
          <w:rFonts w:ascii="Times New Roman" w:hAnsi="Times New Roman"/>
        </w:rPr>
        <w:t xml:space="preserve">, in </w:t>
      </w:r>
      <w:r>
        <w:rPr>
          <w:rFonts w:ascii="Times New Roman" w:hAnsi="Times New Roman"/>
          <w:i/>
        </w:rPr>
        <w:t xml:space="preserve">Changye </w:t>
      </w:r>
      <w:r>
        <w:rPr>
          <w:rFonts w:hint="eastAsia" w:ascii="Times New Roman" w:hAnsi="Times New Roman"/>
        </w:rPr>
        <w:t>長夜</w:t>
      </w:r>
      <w:r>
        <w:rPr>
          <w:rFonts w:ascii="Times New Roman" w:hAnsi="Times New Roman"/>
        </w:rPr>
        <w:t xml:space="preserve">, 1928 (1), quoted from Kuang Xinnian </w:t>
      </w:r>
      <w:r>
        <w:rPr>
          <w:rFonts w:hint="eastAsia" w:ascii="Times New Roman" w:hAnsi="Times New Roman"/>
        </w:rPr>
        <w:t>曠新年</w:t>
      </w:r>
      <w:r>
        <w:rPr>
          <w:rFonts w:ascii="Times New Roman" w:hAnsi="Times New Roman"/>
        </w:rPr>
        <w:t xml:space="preserve">, </w:t>
      </w:r>
      <w:r>
        <w:rPr>
          <w:rFonts w:ascii="Times New Roman" w:hAnsi="Times New Roman"/>
          <w:i/>
        </w:rPr>
        <w:t xml:space="preserve">1928: Geming wenxue </w:t>
      </w:r>
      <w:r>
        <w:rPr>
          <w:rFonts w:ascii="Times New Roman" w:hAnsi="Times New Roman"/>
        </w:rPr>
        <w:t xml:space="preserve">1928: </w:t>
      </w:r>
      <w:r>
        <w:rPr>
          <w:rFonts w:hint="eastAsia" w:ascii="Times New Roman" w:hAnsi="Times New Roman"/>
        </w:rPr>
        <w:t>革命文學</w:t>
      </w:r>
      <w:r>
        <w:rPr>
          <w:rFonts w:ascii="Times New Roman" w:hAnsi="Times New Roman"/>
        </w:rPr>
        <w:t xml:space="preserve"> (Jinan: Shangdong jiaoyu chubanshe, 1998), pp. 80-81. In San Francisco Chinatown, classical-style prose and poetry was still preferred to vernacular literature. See my article, “Gold Mountain Dreams: Classical-Style Poetry from San Francisco Chinatown,” in Grace S. Fong ed., </w:t>
      </w:r>
      <w:r>
        <w:rPr>
          <w:rFonts w:ascii="Times New Roman" w:hAnsi="Times New Roman"/>
          <w:i/>
        </w:rPr>
        <w:t>Hsiang Lectures on Chinese Poetry</w:t>
      </w:r>
      <w:r>
        <w:rPr>
          <w:rFonts w:ascii="Times New Roman" w:hAnsi="Times New Roman"/>
        </w:rPr>
        <w:t xml:space="preserve">, 7 (2015): 69-72.  </w:t>
      </w:r>
    </w:p>
  </w:footnote>
  <w:footnote w:id="9">
    <w:p>
      <w:pPr>
        <w:pStyle w:val="11"/>
        <w:rPr>
          <w:rFonts w:ascii="Times New Roman" w:hAnsi="Times New Roman"/>
        </w:rPr>
      </w:pPr>
      <w:r>
        <w:rPr>
          <w:rStyle w:val="17"/>
          <w:rFonts w:ascii="Times New Roman" w:hAnsi="Times New Roman"/>
        </w:rPr>
        <w:footnoteRef/>
      </w:r>
      <w:r>
        <w:rPr>
          <w:rFonts w:ascii="Times New Roman" w:hAnsi="Times New Roman"/>
        </w:rPr>
        <w:t xml:space="preserve"> David Kenley “Singapore’s May Fourth Movement and Overseas Print Capitalism,” </w:t>
      </w:r>
      <w:r>
        <w:rPr>
          <w:rFonts w:ascii="Times New Roman" w:hAnsi="Times New Roman"/>
          <w:i/>
        </w:rPr>
        <w:t>Asia Research Institute Working Paper Series</w:t>
      </w:r>
      <w:r>
        <w:rPr>
          <w:rFonts w:ascii="Times New Roman" w:hAnsi="Times New Roman"/>
        </w:rPr>
        <w:t xml:space="preserve">, No. 70 (Singapore: Asia Research Institute, National University of Singapore, 2006), pp. 11-12. </w:t>
      </w:r>
    </w:p>
  </w:footnote>
  <w:footnote w:id="10">
    <w:p>
      <w:pPr>
        <w:pStyle w:val="11"/>
        <w:snapToGrid w:val="0"/>
        <w:rPr>
          <w:rFonts w:ascii="Times New Roman" w:hAnsi="Times New Roman"/>
        </w:rPr>
      </w:pPr>
      <w:r>
        <w:rPr>
          <w:rStyle w:val="17"/>
          <w:rFonts w:ascii="Times New Roman" w:hAnsi="Times New Roman"/>
        </w:rPr>
        <w:footnoteRef/>
      </w:r>
      <w:r>
        <w:rPr>
          <w:rFonts w:ascii="Times New Roman" w:hAnsi="Times New Roman"/>
          <w:sz w:val="22"/>
        </w:rPr>
        <w:t xml:space="preserve"> Svetlana Boym, </w:t>
      </w:r>
      <w:r>
        <w:rPr>
          <w:rFonts w:ascii="Times New Roman" w:hAnsi="Times New Roman"/>
          <w:i/>
          <w:sz w:val="22"/>
        </w:rPr>
        <w:t xml:space="preserve">The Future of Nostalgia </w:t>
      </w:r>
      <w:r>
        <w:rPr>
          <w:rFonts w:ascii="Times New Roman" w:hAnsi="Times New Roman"/>
          <w:sz w:val="22"/>
        </w:rPr>
        <w:t xml:space="preserve">(New York: Basic Books, 2001), “Introduction,” pp. XVI, XVII. </w:t>
      </w:r>
    </w:p>
  </w:footnote>
  <w:footnote w:id="11">
    <w:p>
      <w:pPr>
        <w:pStyle w:val="11"/>
      </w:pPr>
      <w:r>
        <w:rPr>
          <w:rStyle w:val="17"/>
        </w:rPr>
        <w:footnoteRef/>
      </w:r>
      <w:r>
        <w:rPr>
          <w:sz w:val="22"/>
        </w:rPr>
        <w:t xml:space="preserve"> </w:t>
      </w:r>
      <w:r>
        <w:rPr>
          <w:rFonts w:ascii="Times New Roman" w:hAnsi="Times New Roman"/>
          <w:sz w:val="22"/>
        </w:rPr>
        <w:t xml:space="preserve">Li, </w:t>
      </w:r>
      <w:r>
        <w:rPr>
          <w:rFonts w:ascii="Times New Roman" w:hAnsi="Times New Roman"/>
          <w:i/>
          <w:sz w:val="22"/>
        </w:rPr>
        <w:t>Malaiya huaren jiutishi yanjinshi</w:t>
      </w:r>
      <w:r>
        <w:rPr>
          <w:rFonts w:ascii="Times New Roman" w:hAnsi="Times New Roman"/>
          <w:sz w:val="22"/>
        </w:rPr>
        <w:t xml:space="preserve">, pp. 288, 353-354. </w:t>
      </w:r>
    </w:p>
  </w:footnote>
  <w:footnote w:id="12">
    <w:p>
      <w:pPr>
        <w:pStyle w:val="11"/>
        <w:rPr>
          <w:rFonts w:ascii="Times New Roman" w:hAnsi="Times New Roman"/>
          <w:sz w:val="16"/>
        </w:rPr>
      </w:pPr>
      <w:r>
        <w:rPr>
          <w:rStyle w:val="17"/>
          <w:rFonts w:ascii="Times New Roman" w:hAnsi="Times New Roman"/>
        </w:rPr>
        <w:footnoteRef/>
      </w:r>
      <w:r>
        <w:rPr>
          <w:rFonts w:ascii="Times New Roman" w:hAnsi="Times New Roman"/>
          <w:sz w:val="22"/>
        </w:rPr>
        <w:t xml:space="preserve"> Yeo Mang Thong, “Shidai de yinji: Qiu Shuyuan Tanxie shiji de chuban jiqi yiyi” </w:t>
      </w:r>
      <w:r>
        <w:rPr>
          <w:rFonts w:hint="eastAsia" w:ascii="Times New Roman" w:hAnsi="Times New Roman"/>
          <w:sz w:val="22"/>
        </w:rPr>
        <w:t>時代的印記</w:t>
      </w:r>
      <w:r>
        <w:rPr>
          <w:rFonts w:ascii="Times New Roman" w:hAnsi="Times New Roman"/>
          <w:sz w:val="22"/>
        </w:rPr>
        <w:t xml:space="preserve">: </w:t>
      </w:r>
      <w:r>
        <w:rPr>
          <w:rFonts w:hint="eastAsia" w:ascii="Times New Roman" w:hAnsi="Times New Roman"/>
          <w:sz w:val="22"/>
        </w:rPr>
        <w:t>邱菽園《檀榭詩集》的出版及其意義</w:t>
      </w:r>
      <w:r>
        <w:rPr>
          <w:rFonts w:ascii="Times New Roman" w:hAnsi="Times New Roman"/>
          <w:sz w:val="22"/>
        </w:rPr>
        <w:t xml:space="preserve">, </w:t>
      </w:r>
      <w:r>
        <w:rPr>
          <w:rFonts w:ascii="Times New Roman" w:hAnsi="Times New Roman"/>
          <w:i/>
          <w:sz w:val="22"/>
        </w:rPr>
        <w:t xml:space="preserve">Huaren wenhua yanjiu </w:t>
      </w:r>
      <w:r>
        <w:rPr>
          <w:rFonts w:hint="eastAsia" w:ascii="Times New Roman" w:hAnsi="Times New Roman"/>
        </w:rPr>
        <w:t>華人文化研究</w:t>
      </w:r>
      <w:r>
        <w:rPr>
          <w:rFonts w:ascii="Times New Roman" w:hAnsi="Times New Roman"/>
        </w:rPr>
        <w:t>, 1 (2014): 135-147.</w:t>
      </w:r>
    </w:p>
  </w:footnote>
  <w:footnote w:id="13">
    <w:p>
      <w:pPr>
        <w:pStyle w:val="11"/>
        <w:rPr>
          <w:rFonts w:ascii="Times New Roman" w:hAnsi="Times New Roman"/>
        </w:rPr>
      </w:pPr>
      <w:r>
        <w:rPr>
          <w:rStyle w:val="17"/>
          <w:rFonts w:ascii="Times New Roman" w:hAnsi="Times New Roman"/>
        </w:rPr>
        <w:footnoteRef/>
      </w:r>
      <w:r>
        <w:rPr>
          <w:rFonts w:ascii="Times New Roman" w:hAnsi="Times New Roman"/>
        </w:rPr>
        <w:t xml:space="preserve"> For example, he claims that unlike the literary societies formed by the Qing envoys, those “established by Khoo were ground-up efforts that lacked long-term planning; hence, many of them did not function for long.” (p. 53) The fact is that almost all traditional literary societies, including those formed by government officials, </w:t>
      </w:r>
      <w:r>
        <w:rPr>
          <w:rFonts w:ascii="Times New Roman" w:hAnsi="Times New Roman" w:eastAsia="Times New Roman" w:cs="Times New Roman"/>
        </w:rPr>
        <w:t>were short-lived, without</w:t>
      </w:r>
      <w:r>
        <w:rPr>
          <w:rFonts w:ascii="Times New Roman" w:hAnsi="Times New Roman"/>
        </w:rPr>
        <w:t xml:space="preserve"> any long-term plan. In another passage Wang maintains, “China’s literati are usually scholar-bureaucrats or career writers, meaning that composing literature is their way of making a living. Hence, their writing is motivated by the practical purposes of earnings, promotion, and so on. In contrast, Singapore’s literati are people from all walks of life for whom literature is a hobby, a pastime, and a medium to express their emotions.” (p. 57) For Wang’s study of the Tanshe, see his </w:t>
      </w:r>
      <w:r>
        <w:rPr>
          <w:rFonts w:ascii="Times New Roman" w:hAnsi="Times New Roman"/>
          <w:i/>
        </w:rPr>
        <w:t>Classical Chinese Poetry in Singapore: Witnesses to Social and Cultural Transformations in the Chinese Community</w:t>
      </w:r>
      <w:r>
        <w:rPr>
          <w:rFonts w:ascii="Times New Roman" w:hAnsi="Times New Roman"/>
        </w:rPr>
        <w:t xml:space="preserve"> (Lanham, MD.: Lexington Books, 2018), pp. 54-59. </w:t>
      </w:r>
    </w:p>
  </w:footnote>
  <w:footnote w:id="14">
    <w:p>
      <w:pPr>
        <w:pStyle w:val="11"/>
        <w:rPr>
          <w:rFonts w:ascii="Times New Roman" w:hAnsi="Times New Roman"/>
          <w:sz w:val="16"/>
        </w:rPr>
      </w:pPr>
      <w:r>
        <w:rPr>
          <w:rStyle w:val="17"/>
          <w:rFonts w:ascii="Times New Roman" w:hAnsi="Times New Roman"/>
        </w:rPr>
        <w:footnoteRef/>
      </w:r>
      <w:r>
        <w:rPr>
          <w:rFonts w:ascii="Times New Roman" w:hAnsi="Times New Roman"/>
        </w:rPr>
        <w:t xml:space="preserve"> The Qing consuls also had the economic tasks</w:t>
      </w:r>
      <w:r>
        <w:rPr>
          <w:rFonts w:ascii="Times New Roman" w:hAnsi="Times New Roman" w:eastAsia="Times New Roman" w:cs="Times New Roman"/>
        </w:rPr>
        <w:t>,</w:t>
      </w:r>
      <w:r>
        <w:rPr>
          <w:rFonts w:ascii="Times New Roman" w:hAnsi="Times New Roman" w:eastAsia="Times New Roman" w:cs="Times New Roman"/>
          <w:color w:val="000000"/>
        </w:rPr>
        <w:t xml:space="preserve"> rais</w:t>
      </w:r>
      <w:r>
        <w:rPr>
          <w:rFonts w:ascii="Times New Roman" w:hAnsi="Times New Roman" w:eastAsia="Times New Roman" w:cs="Times New Roman"/>
        </w:rPr>
        <w:t>ing</w:t>
      </w:r>
      <w:r>
        <w:rPr>
          <w:rFonts w:ascii="Times New Roman" w:hAnsi="Times New Roman" w:eastAsia="Times New Roman" w:cs="Times New Roman"/>
          <w:color w:val="000000"/>
        </w:rPr>
        <w:t xml:space="preserve"> funds</w:t>
      </w:r>
      <w:r>
        <w:rPr>
          <w:rFonts w:ascii="Times New Roman" w:hAnsi="Times New Roman"/>
          <w:color w:val="000000"/>
        </w:rPr>
        <w:t xml:space="preserve"> </w:t>
      </w:r>
      <w:r>
        <w:rPr>
          <w:rFonts w:ascii="Times New Roman" w:hAnsi="Times New Roman"/>
        </w:rPr>
        <w:t xml:space="preserve">from overseas Chinese for purposes such as disaster relief, or to sell honours or official ranks to local leaders. See Yen Ching-Hwang, “Ch’ing’s Sale of Honours and the Chinese Leadership in Singapore and Malaya, 1877-1912,” </w:t>
      </w:r>
      <w:r>
        <w:rPr>
          <w:rFonts w:ascii="Times New Roman" w:hAnsi="Times New Roman"/>
          <w:i/>
        </w:rPr>
        <w:t>Journal of Southeast Asian Studies</w:t>
      </w:r>
      <w:r>
        <w:rPr>
          <w:rFonts w:ascii="Times New Roman" w:hAnsi="Times New Roman"/>
        </w:rPr>
        <w:t xml:space="preserve">, 1.2 (1970): 20-32. For the objectives of founding literary societies by Qing consuls, see Ko Chia-Cian </w:t>
      </w:r>
      <w:r>
        <w:rPr>
          <w:rFonts w:hint="eastAsia" w:ascii="Times New Roman" w:hAnsi="Times New Roman"/>
        </w:rPr>
        <w:t>高嘉謙</w:t>
      </w:r>
      <w:r>
        <w:rPr>
          <w:rFonts w:ascii="Times New Roman" w:hAnsi="Times New Roman"/>
        </w:rPr>
        <w:t xml:space="preserve">, “Diguo, siwen, fengtu: Lun zhuxin shijie Zuo Binglong, Huang Zunxian and Mahua wenxue” </w:t>
      </w:r>
      <w:r>
        <w:rPr>
          <w:rFonts w:hint="eastAsia" w:ascii="Times New Roman" w:hAnsi="Times New Roman"/>
        </w:rPr>
        <w:t>帝國</w:t>
      </w:r>
      <w:r>
        <w:rPr>
          <w:rFonts w:ascii="Times New Roman" w:hAnsi="Times New Roman"/>
        </w:rPr>
        <w:t xml:space="preserve">, </w:t>
      </w:r>
      <w:r>
        <w:rPr>
          <w:rFonts w:hint="eastAsia" w:ascii="Times New Roman" w:hAnsi="Times New Roman"/>
        </w:rPr>
        <w:t>斯文</w:t>
      </w:r>
      <w:r>
        <w:rPr>
          <w:rFonts w:ascii="Times New Roman" w:hAnsi="Times New Roman"/>
        </w:rPr>
        <w:t xml:space="preserve">, </w:t>
      </w:r>
      <w:r>
        <w:rPr>
          <w:rFonts w:hint="eastAsia" w:ascii="Times New Roman" w:hAnsi="Times New Roman"/>
        </w:rPr>
        <w:t>風土</w:t>
      </w:r>
      <w:r>
        <w:rPr>
          <w:rFonts w:ascii="Times New Roman" w:hAnsi="Times New Roman"/>
        </w:rPr>
        <w:t xml:space="preserve">: </w:t>
      </w:r>
      <w:r>
        <w:rPr>
          <w:rFonts w:hint="eastAsia" w:ascii="Times New Roman" w:hAnsi="Times New Roman"/>
        </w:rPr>
        <w:t>論駐新使節左秉隆</w:t>
      </w:r>
      <w:r>
        <w:rPr>
          <w:rFonts w:ascii="Times New Roman" w:hAnsi="Times New Roman"/>
        </w:rPr>
        <w:t xml:space="preserve">, </w:t>
      </w:r>
      <w:r>
        <w:rPr>
          <w:rFonts w:hint="eastAsia" w:ascii="Times New Roman" w:hAnsi="Times New Roman"/>
        </w:rPr>
        <w:t>黃遵憲和馬華文學</w:t>
      </w:r>
      <w:r>
        <w:rPr>
          <w:rFonts w:ascii="Times New Roman" w:hAnsi="Times New Roman"/>
        </w:rPr>
        <w:t xml:space="preserve"> (Empire, Consuls and Customs: Imperial Chinese Consuls in Singapore and Mahua Literature), </w:t>
      </w:r>
      <w:r>
        <w:rPr>
          <w:rFonts w:ascii="Times New Roman" w:hAnsi="Times New Roman"/>
          <w:i/>
        </w:rPr>
        <w:t>Taida zhongwen xuebao</w:t>
      </w:r>
      <w:r>
        <w:rPr>
          <w:rFonts w:ascii="Times New Roman" w:hAnsi="Times New Roman"/>
        </w:rPr>
        <w:t xml:space="preserve"> </w:t>
      </w:r>
      <w:r>
        <w:rPr>
          <w:rFonts w:hint="eastAsia" w:ascii="Times New Roman" w:hAnsi="Times New Roman"/>
        </w:rPr>
        <w:t>臺大中文學報</w:t>
      </w:r>
      <w:r>
        <w:rPr>
          <w:rFonts w:ascii="Times New Roman" w:hAnsi="Times New Roman"/>
        </w:rPr>
        <w:t xml:space="preserve">, 32 (2010): 363-365, 367.  </w:t>
      </w:r>
      <w:r>
        <w:rPr>
          <w:rFonts w:ascii="Times New Roman" w:hAnsi="Times New Roman"/>
          <w:sz w:val="16"/>
        </w:rPr>
        <w:t xml:space="preserve">  </w:t>
      </w:r>
    </w:p>
  </w:footnote>
  <w:footnote w:id="15">
    <w:p>
      <w:pPr>
        <w:autoSpaceDE w:val="0"/>
        <w:autoSpaceDN w:val="0"/>
        <w:adjustRightInd w:val="0"/>
        <w:spacing w:after="0" w:line="240" w:lineRule="auto"/>
        <w:rPr>
          <w:rFonts w:ascii="Times New Roman" w:hAnsi="Times New Roman" w:eastAsia="Times New Roman" w:cs="Times New Roman"/>
        </w:rPr>
      </w:pPr>
      <w:r>
        <w:rPr>
          <w:rStyle w:val="17"/>
          <w:rFonts w:ascii="Times New Roman" w:hAnsi="Times New Roman"/>
          <w:sz w:val="20"/>
        </w:rPr>
        <w:footnoteRef/>
      </w:r>
      <w:r>
        <w:rPr>
          <w:rFonts w:ascii="Times New Roman" w:hAnsi="Times New Roman" w:eastAsia="Times New Roman" w:cs="Times New Roman"/>
          <w:sz w:val="20"/>
          <w:szCs w:val="20"/>
        </w:rPr>
        <w:t xml:space="preserve"> The topics of the assignments and some of the outstanding works were published in </w:t>
      </w:r>
      <w:r>
        <w:rPr>
          <w:rFonts w:ascii="Times New Roman" w:hAnsi="Times New Roman" w:eastAsia="Times New Roman" w:cs="Times New Roman"/>
          <w:i/>
          <w:sz w:val="20"/>
          <w:szCs w:val="20"/>
        </w:rPr>
        <w:t>Lat Pau</w:t>
      </w:r>
      <w:r>
        <w:rPr>
          <w:rFonts w:ascii="Times New Roman" w:hAnsi="Times New Roman" w:eastAsia="Times New Roman" w:cs="Times New Roman"/>
          <w:sz w:val="20"/>
          <w:szCs w:val="20"/>
        </w:rPr>
        <w:t xml:space="preserve">. </w:t>
      </w:r>
      <w:r>
        <w:rPr>
          <w:rFonts w:ascii="Times New Roman" w:hAnsi="Times New Roman"/>
          <w:sz w:val="20"/>
        </w:rPr>
        <w:t xml:space="preserve">Copies of the newspaper </w:t>
      </w:r>
      <w:r>
        <w:rPr>
          <w:rFonts w:ascii="Times New Roman" w:hAnsi="Times New Roman" w:eastAsia="Times New Roman" w:cs="Times New Roman"/>
          <w:sz w:val="20"/>
          <w:szCs w:val="20"/>
        </w:rPr>
        <w:t xml:space="preserve">are archived at the National University of Singapore. However, those before July 18, 1887 are lost. From 1887 to 1891, there were 514 winning entries in </w:t>
      </w:r>
      <w:r>
        <w:rPr>
          <w:rFonts w:ascii="Times New Roman" w:hAnsi="Times New Roman" w:eastAsia="Times New Roman" w:cs="Times New Roman"/>
          <w:i/>
          <w:sz w:val="20"/>
          <w:szCs w:val="20"/>
        </w:rPr>
        <w:t>Huixian she</w:t>
      </w:r>
      <w:r>
        <w:rPr>
          <w:rFonts w:ascii="Times New Roman" w:hAnsi="Times New Roman"/>
          <w:sz w:val="20"/>
        </w:rPr>
        <w:t xml:space="preserve">’s monthly essay assignments. Excluding the repeated winners, 219 names remain. See Leung Yuan Sang </w:t>
      </w:r>
      <w:r>
        <w:rPr>
          <w:rFonts w:hint="eastAsia" w:ascii="Times New Roman" w:hAnsi="Times New Roman"/>
          <w:sz w:val="20"/>
        </w:rPr>
        <w:t>梁元生</w:t>
      </w:r>
      <w:r>
        <w:rPr>
          <w:rFonts w:ascii="Times New Roman" w:hAnsi="Times New Roman"/>
          <w:sz w:val="20"/>
        </w:rPr>
        <w:t xml:space="preserve">, </w:t>
      </w:r>
      <w:r>
        <w:rPr>
          <w:rFonts w:ascii="Times New Roman" w:hAnsi="Times New Roman" w:eastAsia="Times New Roman" w:cs="Times New Roman"/>
          <w:i/>
          <w:sz w:val="20"/>
          <w:szCs w:val="20"/>
        </w:rPr>
        <w:t>Xinjiapo Huaren shehui shilun</w:t>
      </w:r>
      <w:r>
        <w:rPr>
          <w:rFonts w:ascii="Times New Roman" w:hAnsi="Times New Roman"/>
          <w:sz w:val="20"/>
        </w:rPr>
        <w:t xml:space="preserve"> </w:t>
      </w:r>
      <w:r>
        <w:rPr>
          <w:rFonts w:hint="eastAsia" w:ascii="Times New Roman" w:hAnsi="Times New Roman"/>
          <w:sz w:val="20"/>
        </w:rPr>
        <w:t>新加坡華人社會史論</w:t>
      </w:r>
      <w:r>
        <w:rPr>
          <w:rFonts w:ascii="Times New Roman" w:hAnsi="Times New Roman"/>
          <w:sz w:val="20"/>
        </w:rPr>
        <w:t xml:space="preserve"> (Singapore: Department of Chinese Studies, National University of Singapore, 2005), pp. 21-22. A list of essay topics and winners is also included in the book (pp.10-15). For the themes of poetry writing, see Li Qingnian, </w:t>
      </w:r>
      <w:r>
        <w:rPr>
          <w:rFonts w:ascii="Times New Roman" w:hAnsi="Times New Roman" w:eastAsia="Times New Roman" w:cs="Times New Roman"/>
          <w:i/>
          <w:sz w:val="20"/>
          <w:szCs w:val="20"/>
        </w:rPr>
        <w:t>Malaiya huaren jiutishi yanjinshi</w:t>
      </w:r>
      <w:r>
        <w:rPr>
          <w:rFonts w:ascii="Times New Roman" w:hAnsi="Times New Roman" w:eastAsia="Times New Roman" w:cs="Times New Roman"/>
          <w:sz w:val="20"/>
          <w:szCs w:val="20"/>
        </w:rPr>
        <w:t>, pp. 94-95.</w:t>
      </w:r>
    </w:p>
  </w:footnote>
  <w:footnote w:id="16">
    <w:p>
      <w:pPr>
        <w:pStyle w:val="11"/>
        <w:rPr>
          <w:rFonts w:ascii="Times New Roman" w:hAnsi="Times New Roman"/>
        </w:rPr>
      </w:pPr>
      <w:r>
        <w:rPr>
          <w:rStyle w:val="17"/>
          <w:rFonts w:ascii="Times New Roman" w:hAnsi="Times New Roman"/>
        </w:rPr>
        <w:footnoteRef/>
      </w:r>
      <w:r>
        <w:rPr>
          <w:rFonts w:ascii="Times New Roman" w:hAnsi="Times New Roman"/>
          <w:sz w:val="22"/>
        </w:rPr>
        <w:t xml:space="preserve"> Leung Yuan Sang, pp. 25-26. Bing Wang called this group of people quasi-scholar (</w:t>
      </w:r>
      <w:r>
        <w:rPr>
          <w:rFonts w:ascii="Times New Roman" w:hAnsi="Times New Roman"/>
          <w:i/>
          <w:sz w:val="22"/>
        </w:rPr>
        <w:t xml:space="preserve">leishi </w:t>
      </w:r>
      <w:r>
        <w:rPr>
          <w:rFonts w:hint="eastAsia" w:ascii="Times New Roman" w:hAnsi="Times New Roman"/>
          <w:sz w:val="22"/>
        </w:rPr>
        <w:t>類士</w:t>
      </w:r>
      <w:r>
        <w:rPr>
          <w:rFonts w:ascii="Times New Roman" w:hAnsi="Times New Roman"/>
          <w:sz w:val="22"/>
        </w:rPr>
        <w:t xml:space="preserve">) because some of them worked in </w:t>
      </w:r>
      <w:r>
        <w:rPr>
          <w:rFonts w:ascii="Times New Roman" w:hAnsi="Times New Roman"/>
        </w:rPr>
        <w:t xml:space="preserve">professions </w:t>
      </w:r>
      <w:r>
        <w:rPr>
          <w:rFonts w:ascii="Times New Roman" w:hAnsi="Times New Roman" w:eastAsia="Times New Roman" w:cs="Times New Roman"/>
        </w:rPr>
        <w:t xml:space="preserve">other </w:t>
      </w:r>
      <w:r>
        <w:rPr>
          <w:rFonts w:ascii="Times New Roman" w:hAnsi="Times New Roman"/>
        </w:rPr>
        <w:t xml:space="preserve">than teaching or writing, and they </w:t>
      </w:r>
      <w:r>
        <w:rPr>
          <w:rFonts w:ascii="Times New Roman" w:hAnsi="Times New Roman" w:eastAsia="Times New Roman" w:cs="Times New Roman"/>
        </w:rPr>
        <w:t>di</w:t>
      </w:r>
      <w:r>
        <w:rPr>
          <w:rFonts w:ascii="Times New Roman" w:hAnsi="Times New Roman" w:eastAsia="Times New Roman" w:cs="Times New Roman"/>
          <w:color w:val="000000"/>
        </w:rPr>
        <w:t>d not inten</w:t>
      </w:r>
      <w:r>
        <w:rPr>
          <w:rFonts w:ascii="Times New Roman" w:hAnsi="Times New Roman" w:eastAsia="Times New Roman" w:cs="Times New Roman"/>
        </w:rPr>
        <w:t>d</w:t>
      </w:r>
      <w:r>
        <w:rPr>
          <w:rFonts w:ascii="Times New Roman" w:hAnsi="Times New Roman"/>
          <w:color w:val="000000"/>
        </w:rPr>
        <w:t xml:space="preserve"> </w:t>
      </w:r>
      <w:r>
        <w:rPr>
          <w:rFonts w:ascii="Times New Roman" w:hAnsi="Times New Roman"/>
        </w:rPr>
        <w:t xml:space="preserve">to take up officialdom in China. See Wang, </w:t>
      </w:r>
      <w:r>
        <w:rPr>
          <w:rFonts w:ascii="Times New Roman" w:hAnsi="Times New Roman"/>
          <w:i/>
        </w:rPr>
        <w:t>Classical Chinese Poetry in Singapore</w:t>
      </w:r>
      <w:r>
        <w:rPr>
          <w:rFonts w:ascii="Times New Roman" w:hAnsi="Times New Roman"/>
        </w:rPr>
        <w:t>, p. 41.</w:t>
      </w:r>
    </w:p>
  </w:footnote>
  <w:footnote w:id="17">
    <w:p>
      <w:pPr>
        <w:pStyle w:val="11"/>
        <w:rPr>
          <w:rFonts w:ascii="Times New Roman" w:hAnsi="Times New Roman"/>
        </w:rPr>
      </w:pPr>
      <w:r>
        <w:rPr>
          <w:rStyle w:val="17"/>
          <w:rFonts w:ascii="Times New Roman" w:hAnsi="Times New Roman"/>
        </w:rPr>
        <w:footnoteRef/>
      </w:r>
      <w:r>
        <w:rPr>
          <w:rFonts w:ascii="Times New Roman" w:hAnsi="Times New Roman"/>
        </w:rPr>
        <w:t xml:space="preserve"> For the couplet </w:t>
      </w:r>
      <w:r>
        <w:rPr>
          <w:rFonts w:ascii="Times New Roman" w:hAnsi="Times New Roman" w:eastAsia="Times New Roman" w:cs="Times New Roman"/>
          <w:color w:val="000000"/>
        </w:rPr>
        <w:t>comp</w:t>
      </w:r>
      <w:r>
        <w:rPr>
          <w:rFonts w:ascii="Times New Roman" w:hAnsi="Times New Roman" w:eastAsia="Times New Roman" w:cs="Times New Roman"/>
        </w:rPr>
        <w:t>eti</w:t>
      </w:r>
      <w:r>
        <w:rPr>
          <w:rFonts w:ascii="Times New Roman" w:hAnsi="Times New Roman" w:eastAsia="Gungsuh" w:cs="Times New Roman"/>
          <w:color w:val="000000"/>
        </w:rPr>
        <w:t>tion</w:t>
      </w:r>
      <w:r>
        <w:rPr>
          <w:rFonts w:ascii="Times New Roman" w:hAnsi="Times New Roman"/>
        </w:rPr>
        <w:t xml:space="preserve"> of the Yulan School and a complete list of the winning works of Huiyin She’s fourteen couplet assignments in 1889, see Yeap Chong Leng </w:t>
      </w:r>
      <w:r>
        <w:rPr>
          <w:rFonts w:hint="eastAsia" w:ascii="Times New Roman" w:hAnsi="Times New Roman"/>
        </w:rPr>
        <w:t>葉鍾玲</w:t>
      </w:r>
      <w:r>
        <w:rPr>
          <w:rFonts w:ascii="Times New Roman" w:hAnsi="Times New Roman"/>
        </w:rPr>
        <w:t xml:space="preserve">, “Zuo Binglong and Huiyin She” </w:t>
      </w:r>
      <w:r>
        <w:rPr>
          <w:rFonts w:hint="eastAsia" w:ascii="Times New Roman" w:hAnsi="Times New Roman"/>
        </w:rPr>
        <w:t>左秉隆與會吟社</w:t>
      </w:r>
      <w:r>
        <w:rPr>
          <w:rFonts w:ascii="Times New Roman" w:hAnsi="Times New Roman"/>
        </w:rPr>
        <w:t xml:space="preserve">, </w:t>
      </w:r>
      <w:r>
        <w:rPr>
          <w:rFonts w:ascii="Times New Roman" w:hAnsi="Times New Roman"/>
          <w:i/>
        </w:rPr>
        <w:t xml:space="preserve">Zhongjiao xuebao </w:t>
      </w:r>
      <w:r>
        <w:rPr>
          <w:rFonts w:hint="eastAsia" w:ascii="Times New Roman" w:hAnsi="Times New Roman"/>
        </w:rPr>
        <w:t>中教學報</w:t>
      </w:r>
      <w:r>
        <w:rPr>
          <w:rFonts w:ascii="Times New Roman" w:hAnsi="Times New Roman"/>
        </w:rPr>
        <w:t xml:space="preserve">, 27 (2001): pp. 116-128. </w:t>
      </w:r>
    </w:p>
  </w:footnote>
  <w:footnote w:id="18">
    <w:p>
      <w:pPr>
        <w:pStyle w:val="11"/>
        <w:rPr>
          <w:rFonts w:ascii="Times New Roman" w:hAnsi="Times New Roman"/>
        </w:rPr>
      </w:pPr>
      <w:r>
        <w:rPr>
          <w:rStyle w:val="17"/>
          <w:rFonts w:ascii="Times New Roman" w:hAnsi="Times New Roman"/>
        </w:rPr>
        <w:footnoteRef/>
      </w:r>
      <w:r>
        <w:rPr>
          <w:rFonts w:ascii="Times New Roman" w:hAnsi="Times New Roman"/>
        </w:rPr>
        <w:t xml:space="preserve"> September 17, 1889, </w:t>
      </w:r>
      <w:r>
        <w:rPr>
          <w:rFonts w:ascii="Times New Roman" w:hAnsi="Times New Roman"/>
          <w:i/>
        </w:rPr>
        <w:t>Lat Pau</w:t>
      </w:r>
      <w:r>
        <w:rPr>
          <w:rFonts w:ascii="Times New Roman" w:hAnsi="Times New Roman"/>
        </w:rPr>
        <w:t>, p. 5.</w:t>
      </w:r>
    </w:p>
  </w:footnote>
  <w:footnote w:id="19">
    <w:p>
      <w:pPr>
        <w:pStyle w:val="11"/>
        <w:rPr>
          <w:rFonts w:ascii="Times New Roman" w:hAnsi="Times New Roman"/>
        </w:rPr>
      </w:pPr>
      <w:r>
        <w:rPr>
          <w:rStyle w:val="17"/>
          <w:rFonts w:ascii="Times New Roman" w:hAnsi="Times New Roman"/>
        </w:rPr>
        <w:footnoteRef/>
      </w:r>
      <w:r>
        <w:rPr>
          <w:rFonts w:ascii="Times New Roman" w:hAnsi="Times New Roman"/>
        </w:rPr>
        <w:t xml:space="preserve"> Li Qingnian, p. 103. </w:t>
      </w:r>
    </w:p>
  </w:footnote>
  <w:footnote w:id="20">
    <w:p>
      <w:pPr>
        <w:pStyle w:val="11"/>
        <w:rPr>
          <w:rFonts w:ascii="Times New Roman" w:hAnsi="Times New Roman"/>
        </w:rPr>
      </w:pPr>
      <w:r>
        <w:rPr>
          <w:rStyle w:val="17"/>
          <w:rFonts w:ascii="Times New Roman" w:hAnsi="Times New Roman"/>
        </w:rPr>
        <w:footnoteRef/>
      </w:r>
      <w:r>
        <w:rPr>
          <w:rFonts w:ascii="Times New Roman" w:hAnsi="Times New Roman"/>
        </w:rPr>
        <w:t xml:space="preserve"> </w:t>
      </w:r>
      <w:r>
        <w:rPr>
          <w:rFonts w:hint="eastAsia" w:ascii="Times New Roman" w:hAnsi="Times New Roman"/>
        </w:rPr>
        <w:t>近年領事官倡立文社</w:t>
      </w:r>
      <w:r>
        <w:rPr>
          <w:rFonts w:ascii="Times New Roman" w:hAnsi="Times New Roman"/>
        </w:rPr>
        <w:t>……</w:t>
      </w:r>
      <w:r>
        <w:rPr>
          <w:rFonts w:hint="eastAsia" w:ascii="Times New Roman" w:hAnsi="Times New Roman"/>
        </w:rPr>
        <w:t>稍稍有文風矣。</w:t>
      </w:r>
      <w:r>
        <w:rPr>
          <w:rFonts w:ascii="Times New Roman" w:hAnsi="Times New Roman"/>
        </w:rPr>
        <w:t xml:space="preserve">Li Zhongjue, </w:t>
      </w:r>
      <w:r>
        <w:rPr>
          <w:rFonts w:ascii="Times New Roman" w:hAnsi="Times New Roman"/>
          <w:i/>
        </w:rPr>
        <w:t>Xinjiapo fengtu ji</w:t>
      </w:r>
      <w:r>
        <w:rPr>
          <w:rFonts w:ascii="Times New Roman" w:hAnsi="Times New Roman"/>
        </w:rPr>
        <w:t xml:space="preserve"> </w:t>
      </w:r>
      <w:r>
        <w:rPr>
          <w:rFonts w:hint="eastAsia" w:ascii="Times New Roman" w:hAnsi="Times New Roman"/>
        </w:rPr>
        <w:t>新加坡風土記</w:t>
      </w:r>
      <w:r>
        <w:rPr>
          <w:rFonts w:ascii="Times New Roman" w:hAnsi="Times New Roman"/>
        </w:rPr>
        <w:t xml:space="preserve"> (Singapore: Nanyang bianyishuo, 1947), p. 10b.</w:t>
      </w:r>
    </w:p>
  </w:footnote>
  <w:footnote w:id="21">
    <w:p>
      <w:pPr>
        <w:pStyle w:val="11"/>
        <w:rPr>
          <w:rFonts w:ascii="Times New Roman" w:hAnsi="Times New Roman"/>
        </w:rPr>
      </w:pPr>
      <w:r>
        <w:rPr>
          <w:rStyle w:val="17"/>
          <w:rFonts w:ascii="Times New Roman" w:hAnsi="Times New Roman"/>
        </w:rPr>
        <w:footnoteRef/>
      </w:r>
      <w:r>
        <w:rPr>
          <w:rFonts w:ascii="Times New Roman" w:hAnsi="Times New Roman"/>
        </w:rPr>
        <w:t xml:space="preserve"> For a detailed study of the Tu’nan She and a list of its monthly assignments and winners, see Yeap Chong Leng, “Huang Zunxian and Tu’nan She” </w:t>
      </w:r>
      <w:r>
        <w:rPr>
          <w:rFonts w:hint="eastAsia" w:ascii="Times New Roman" w:hAnsi="Times New Roman"/>
        </w:rPr>
        <w:t>黃遵憲與圖南社</w:t>
      </w:r>
      <w:r>
        <w:rPr>
          <w:rFonts w:ascii="Times New Roman" w:hAnsi="Times New Roman"/>
        </w:rPr>
        <w:t xml:space="preserve">, </w:t>
      </w:r>
      <w:r>
        <w:rPr>
          <w:rFonts w:ascii="Times New Roman" w:hAnsi="Times New Roman"/>
          <w:i/>
        </w:rPr>
        <w:t xml:space="preserve">Yazhou wenhua </w:t>
      </w:r>
      <w:r>
        <w:rPr>
          <w:rFonts w:hint="eastAsia" w:ascii="Times New Roman" w:hAnsi="Times New Roman"/>
        </w:rPr>
        <w:t>亞洲文化</w:t>
      </w:r>
      <w:r>
        <w:rPr>
          <w:rFonts w:ascii="Times New Roman" w:hAnsi="Times New Roman"/>
        </w:rPr>
        <w:t xml:space="preserve">, 15 (1991): 121-140. </w:t>
      </w:r>
    </w:p>
  </w:footnote>
  <w:footnote w:id="22">
    <w:p>
      <w:pPr>
        <w:pStyle w:val="11"/>
        <w:rPr>
          <w:rFonts w:ascii="Times New Roman" w:hAnsi="Times New Roman"/>
        </w:rPr>
      </w:pPr>
      <w:r>
        <w:rPr>
          <w:rStyle w:val="17"/>
          <w:rFonts w:ascii="Times New Roman" w:hAnsi="Times New Roman"/>
        </w:rPr>
        <w:footnoteRef/>
      </w:r>
      <w:r>
        <w:rPr>
          <w:rFonts w:ascii="Times New Roman" w:hAnsi="Times New Roman"/>
        </w:rPr>
        <w:t xml:space="preserve"> Li Qingnian, </w:t>
      </w:r>
      <w:r>
        <w:rPr>
          <w:rFonts w:ascii="Times New Roman" w:hAnsi="Times New Roman"/>
          <w:i/>
        </w:rPr>
        <w:t>Malaiya huaren jiutishi yanjinshi</w:t>
      </w:r>
      <w:r>
        <w:rPr>
          <w:rFonts w:ascii="Times New Roman" w:hAnsi="Times New Roman"/>
        </w:rPr>
        <w:t xml:space="preserve">, p. 106. </w:t>
      </w:r>
    </w:p>
  </w:footnote>
  <w:footnote w:id="23">
    <w:p>
      <w:pPr>
        <w:pStyle w:val="11"/>
        <w:rPr>
          <w:rFonts w:ascii="Times New Roman" w:hAnsi="Times New Roman"/>
        </w:rPr>
      </w:pPr>
      <w:r>
        <w:rPr>
          <w:rStyle w:val="17"/>
          <w:rFonts w:ascii="Times New Roman" w:hAnsi="Times New Roman"/>
        </w:rPr>
        <w:footnoteRef/>
      </w:r>
      <w:r>
        <w:rPr>
          <w:rFonts w:ascii="Times New Roman" w:hAnsi="Times New Roman"/>
        </w:rPr>
        <w:t xml:space="preserve"> January 1, 1892, </w:t>
      </w:r>
      <w:r>
        <w:rPr>
          <w:rFonts w:ascii="Times New Roman" w:hAnsi="Times New Roman"/>
          <w:i/>
        </w:rPr>
        <w:t>Lat Pau</w:t>
      </w:r>
      <w:r>
        <w:rPr>
          <w:rFonts w:ascii="Times New Roman" w:hAnsi="Times New Roman"/>
        </w:rPr>
        <w:t>, p. 5</w:t>
      </w:r>
    </w:p>
  </w:footnote>
  <w:footnote w:id="24">
    <w:p>
      <w:pPr>
        <w:pStyle w:val="11"/>
        <w:rPr>
          <w:rFonts w:ascii="Times New Roman" w:hAnsi="Times New Roman"/>
        </w:rPr>
      </w:pPr>
      <w:r>
        <w:rPr>
          <w:rStyle w:val="17"/>
          <w:rFonts w:ascii="Times New Roman" w:hAnsi="Times New Roman"/>
        </w:rPr>
        <w:footnoteRef/>
      </w:r>
      <w:r>
        <w:rPr>
          <w:rFonts w:ascii="Times New Roman" w:hAnsi="Times New Roman"/>
        </w:rPr>
        <w:t xml:space="preserve"> January 6, 1892, </w:t>
      </w:r>
      <w:r>
        <w:rPr>
          <w:rFonts w:ascii="Times New Roman" w:hAnsi="Times New Roman"/>
          <w:i/>
        </w:rPr>
        <w:t>Sing Po</w:t>
      </w:r>
      <w:r>
        <w:rPr>
          <w:rFonts w:ascii="Times New Roman" w:hAnsi="Times New Roman"/>
        </w:rPr>
        <w:t>, p. 1.</w:t>
      </w:r>
    </w:p>
  </w:footnote>
  <w:footnote w:id="25">
    <w:p>
      <w:pPr>
        <w:pStyle w:val="11"/>
        <w:rPr>
          <w:rFonts w:ascii="Times New Roman" w:hAnsi="Times New Roman"/>
        </w:rPr>
      </w:pPr>
      <w:r>
        <w:rPr>
          <w:rStyle w:val="17"/>
          <w:rFonts w:ascii="Times New Roman" w:hAnsi="Times New Roman"/>
        </w:rPr>
        <w:footnoteRef/>
      </w:r>
      <w:r>
        <w:rPr>
          <w:rFonts w:ascii="Times New Roman" w:hAnsi="Times New Roman"/>
        </w:rPr>
        <w:t xml:space="preserve"> Khoo Seok Wan, </w:t>
      </w:r>
      <w:r>
        <w:rPr>
          <w:rFonts w:ascii="Times New Roman" w:hAnsi="Times New Roman"/>
          <w:i/>
        </w:rPr>
        <w:t>Wubaishi dongtian huizhu</w:t>
      </w:r>
      <w:r>
        <w:rPr>
          <w:rFonts w:ascii="Times New Roman" w:hAnsi="Times New Roman"/>
        </w:rPr>
        <w:t xml:space="preserve"> </w:t>
      </w:r>
      <w:r>
        <w:rPr>
          <w:rFonts w:hint="eastAsia" w:ascii="Times New Roman" w:hAnsi="Times New Roman"/>
        </w:rPr>
        <w:t>五百石洞天揮麈</w:t>
      </w:r>
      <w:r>
        <w:rPr>
          <w:rFonts w:ascii="Times New Roman" w:hAnsi="Times New Roman"/>
        </w:rPr>
        <w:t xml:space="preserve"> (Guangzhou: s.n. 1898), </w:t>
      </w:r>
      <w:r>
        <w:rPr>
          <w:rFonts w:ascii="Times New Roman" w:hAnsi="Times New Roman"/>
          <w:i/>
        </w:rPr>
        <w:t xml:space="preserve">juan </w:t>
      </w:r>
      <w:r>
        <w:rPr>
          <w:rFonts w:ascii="Times New Roman" w:hAnsi="Times New Roman"/>
        </w:rPr>
        <w:t xml:space="preserve">2, pp. 28a-b; </w:t>
      </w:r>
      <w:r>
        <w:rPr>
          <w:rFonts w:ascii="Times New Roman" w:hAnsi="Times New Roman"/>
          <w:i/>
        </w:rPr>
        <w:t xml:space="preserve">juan </w:t>
      </w:r>
      <w:r>
        <w:rPr>
          <w:rFonts w:ascii="Times New Roman" w:hAnsi="Times New Roman"/>
        </w:rPr>
        <w:t>11, p. 23a.</w:t>
      </w:r>
    </w:p>
  </w:footnote>
  <w:footnote w:id="26">
    <w:p>
      <w:pPr>
        <w:pStyle w:val="11"/>
        <w:rPr>
          <w:rFonts w:ascii="Times New Roman" w:hAnsi="Times New Roman"/>
        </w:rPr>
      </w:pPr>
      <w:r>
        <w:rPr>
          <w:rStyle w:val="17"/>
          <w:rFonts w:ascii="Times New Roman" w:hAnsi="Times New Roman"/>
        </w:rPr>
        <w:footnoteRef/>
      </w:r>
      <w:r>
        <w:rPr>
          <w:rFonts w:ascii="Times New Roman" w:hAnsi="Times New Roman"/>
        </w:rPr>
        <w:t xml:space="preserve"> Tam Yonghuei </w:t>
      </w:r>
      <w:r>
        <w:rPr>
          <w:rFonts w:hint="eastAsia" w:ascii="Times New Roman" w:hAnsi="Times New Roman"/>
        </w:rPr>
        <w:t>譚勇輝</w:t>
      </w:r>
      <w:r>
        <w:rPr>
          <w:rFonts w:ascii="Times New Roman" w:hAnsi="Times New Roman"/>
        </w:rPr>
        <w:t xml:space="preserve">, “Zaoqi Nanyang Huaren shige de chuancheng yu kaituo” </w:t>
      </w:r>
      <w:r>
        <w:rPr>
          <w:rFonts w:hint="eastAsia" w:ascii="Times New Roman" w:hAnsi="Times New Roman"/>
        </w:rPr>
        <w:t>早期南洋華人詩歌的傳承與開拓</w:t>
      </w:r>
      <w:r>
        <w:rPr>
          <w:rFonts w:ascii="Times New Roman" w:hAnsi="Times New Roman"/>
        </w:rPr>
        <w:t xml:space="preserve"> (Nanjing: Nanjing University, Ph.D. dissertation, 2014), pp. 127-130. </w:t>
      </w:r>
    </w:p>
  </w:footnote>
  <w:footnote w:id="27">
    <w:p>
      <w:pPr>
        <w:pStyle w:val="11"/>
        <w:rPr>
          <w:rFonts w:ascii="Times New Roman" w:hAnsi="Times New Roman"/>
        </w:rPr>
      </w:pPr>
      <w:r>
        <w:rPr>
          <w:rStyle w:val="17"/>
          <w:rFonts w:ascii="Times New Roman" w:hAnsi="Times New Roman"/>
        </w:rPr>
        <w:footnoteRef/>
      </w:r>
      <w:r>
        <w:rPr>
          <w:rFonts w:ascii="Times New Roman" w:hAnsi="Times New Roman"/>
        </w:rPr>
        <w:t xml:space="preserve"> Khoo, </w:t>
      </w:r>
      <w:r>
        <w:rPr>
          <w:rFonts w:ascii="Times New Roman" w:hAnsi="Times New Roman"/>
          <w:i/>
        </w:rPr>
        <w:t>Wubaishi dongtian huizhu</w:t>
      </w:r>
      <w:r>
        <w:rPr>
          <w:rFonts w:ascii="Times New Roman" w:hAnsi="Times New Roman"/>
        </w:rPr>
        <w:t xml:space="preserve">, </w:t>
      </w:r>
      <w:r>
        <w:rPr>
          <w:rFonts w:ascii="Times New Roman" w:hAnsi="Times New Roman"/>
          <w:i/>
        </w:rPr>
        <w:t xml:space="preserve">juan </w:t>
      </w:r>
      <w:r>
        <w:rPr>
          <w:rFonts w:ascii="Times New Roman" w:hAnsi="Times New Roman"/>
        </w:rPr>
        <w:t xml:space="preserve">2, p. 28b; Li Qingnian, </w:t>
      </w:r>
      <w:r>
        <w:rPr>
          <w:rFonts w:ascii="Times New Roman" w:hAnsi="Times New Roman"/>
          <w:i/>
        </w:rPr>
        <w:t>Malaiya huaren jiutishi yanjinshi</w:t>
      </w:r>
      <w:r>
        <w:rPr>
          <w:rFonts w:ascii="Times New Roman" w:hAnsi="Times New Roman"/>
        </w:rPr>
        <w:t xml:space="preserve">, p. 130. </w:t>
      </w:r>
    </w:p>
  </w:footnote>
  <w:footnote w:id="28">
    <w:p>
      <w:pPr>
        <w:pStyle w:val="11"/>
        <w:rPr>
          <w:rFonts w:ascii="Times New Roman" w:hAnsi="Times New Roman"/>
        </w:rPr>
      </w:pPr>
      <w:r>
        <w:rPr>
          <w:rStyle w:val="17"/>
          <w:rFonts w:ascii="Times New Roman" w:hAnsi="Times New Roman"/>
        </w:rPr>
        <w:footnoteRef/>
      </w:r>
      <w:r>
        <w:rPr>
          <w:rFonts w:ascii="Times New Roman" w:hAnsi="Times New Roman"/>
        </w:rPr>
        <w:t xml:space="preserve"> Tam Yonghuei, pp. 133, 123, 134-135. For more discussion about the activities and works of individual members of the Lize She, see pp. 138-154.  </w:t>
      </w:r>
    </w:p>
  </w:footnote>
  <w:footnote w:id="29">
    <w:p>
      <w:pPr>
        <w:pStyle w:val="11"/>
        <w:rPr>
          <w:rFonts w:ascii="Times New Roman" w:hAnsi="Times New Roman"/>
          <w:sz w:val="16"/>
        </w:rPr>
      </w:pPr>
      <w:r>
        <w:rPr>
          <w:rStyle w:val="17"/>
          <w:rFonts w:ascii="Times New Roman" w:hAnsi="Times New Roman"/>
        </w:rPr>
        <w:footnoteRef/>
      </w:r>
      <w:r>
        <w:rPr>
          <w:rFonts w:ascii="Times New Roman" w:hAnsi="Times New Roman"/>
        </w:rPr>
        <w:t xml:space="preserve"> Khoo, </w:t>
      </w:r>
      <w:r>
        <w:rPr>
          <w:rFonts w:ascii="Times New Roman" w:hAnsi="Times New Roman"/>
          <w:i/>
        </w:rPr>
        <w:t xml:space="preserve">Huizhu shiyi </w:t>
      </w:r>
      <w:r>
        <w:rPr>
          <w:rFonts w:hint="eastAsia" w:ascii="Times New Roman" w:hAnsi="Times New Roman"/>
        </w:rPr>
        <w:t>揮麈拾遺</w:t>
      </w:r>
      <w:r>
        <w:rPr>
          <w:rFonts w:ascii="Times New Roman" w:hAnsi="Times New Roman"/>
        </w:rPr>
        <w:t xml:space="preserve"> (</w:t>
      </w:r>
      <w:r>
        <w:rPr>
          <w:rFonts w:ascii="Times New Roman" w:hAnsi="Times New Roman"/>
          <w:color w:val="000000"/>
        </w:rPr>
        <w:t xml:space="preserve">s.l.: s.n., </w:t>
      </w:r>
      <w:r>
        <w:rPr>
          <w:rFonts w:ascii="Times New Roman" w:hAnsi="Times New Roman"/>
        </w:rPr>
        <w:t xml:space="preserve">1901), </w:t>
      </w:r>
      <w:r>
        <w:rPr>
          <w:rFonts w:ascii="Times New Roman" w:hAnsi="Times New Roman"/>
          <w:i/>
        </w:rPr>
        <w:t>juan</w:t>
      </w:r>
      <w:r>
        <w:rPr>
          <w:rFonts w:ascii="Times New Roman" w:hAnsi="Times New Roman"/>
        </w:rPr>
        <w:t xml:space="preserve"> 5, p. 6a. For the argument between Khoo and Kang, see Chiou Sin Min </w:t>
      </w:r>
      <w:r>
        <w:rPr>
          <w:rFonts w:hint="eastAsia" w:ascii="Times New Roman" w:hAnsi="Times New Roman"/>
        </w:rPr>
        <w:t>邱新民</w:t>
      </w:r>
      <w:r>
        <w:rPr>
          <w:rFonts w:ascii="Times New Roman" w:hAnsi="Times New Roman"/>
        </w:rPr>
        <w:t xml:space="preserve">, </w:t>
      </w:r>
      <w:r>
        <w:rPr>
          <w:rFonts w:ascii="Times New Roman" w:hAnsi="Times New Roman"/>
          <w:i/>
        </w:rPr>
        <w:t xml:space="preserve">Qiu Shuyuan shengping </w:t>
      </w:r>
      <w:r>
        <w:rPr>
          <w:rFonts w:hint="eastAsia" w:ascii="Times New Roman" w:hAnsi="Times New Roman"/>
        </w:rPr>
        <w:t>邱菽園生平</w:t>
      </w:r>
      <w:r>
        <w:rPr>
          <w:rFonts w:ascii="Times New Roman" w:hAnsi="Times New Roman"/>
        </w:rPr>
        <w:t xml:space="preserve"> (Singapore: Seng Yew Book Store, 1993), pp. 65-69.</w:t>
      </w:r>
    </w:p>
  </w:footnote>
  <w:footnote w:id="30">
    <w:p>
      <w:pPr>
        <w:pStyle w:val="11"/>
        <w:rPr>
          <w:rFonts w:ascii="Times New Roman" w:hAnsi="Times New Roman"/>
        </w:rPr>
      </w:pPr>
      <w:r>
        <w:rPr>
          <w:rStyle w:val="17"/>
          <w:rFonts w:ascii="Times New Roman" w:hAnsi="Times New Roman"/>
        </w:rPr>
        <w:footnoteRef/>
      </w:r>
      <w:r>
        <w:rPr>
          <w:rFonts w:ascii="Times New Roman" w:hAnsi="Times New Roman"/>
        </w:rPr>
        <w:t xml:space="preserve"> Yap Quee Hoon was the chief editor of </w:t>
      </w:r>
      <w:r>
        <w:rPr>
          <w:rFonts w:ascii="Times New Roman" w:hAnsi="Times New Roman"/>
          <w:i/>
        </w:rPr>
        <w:t>Lat Pau</w:t>
      </w:r>
      <w:r>
        <w:rPr>
          <w:rFonts w:ascii="Times New Roman" w:hAnsi="Times New Roman"/>
        </w:rPr>
        <w:t xml:space="preserve"> since 1881 and served in the newspapers for forty years. He was extolled as the “First Journalist of Nanyang</w:t>
      </w:r>
      <w:r>
        <w:rPr>
          <w:rFonts w:ascii="PMingLiU" w:hAnsi="PMingLiU"/>
        </w:rPr>
        <w:t>.</w:t>
      </w:r>
      <w:r>
        <w:rPr>
          <w:rFonts w:ascii="Times New Roman" w:hAnsi="Times New Roman"/>
        </w:rPr>
        <w:t xml:space="preserve">” See Tan Yeok Seong </w:t>
      </w:r>
      <w:r>
        <w:rPr>
          <w:rFonts w:hint="eastAsia" w:ascii="Times New Roman" w:hAnsi="Times New Roman"/>
        </w:rPr>
        <w:t>陳育崧</w:t>
      </w:r>
      <w:r>
        <w:rPr>
          <w:rFonts w:ascii="Times New Roman" w:hAnsi="Times New Roman"/>
        </w:rPr>
        <w:t xml:space="preserve">, “Ye Jiyun xiansheng: diyi baoren” </w:t>
      </w:r>
      <w:r>
        <w:rPr>
          <w:rFonts w:hint="eastAsia" w:ascii="Times New Roman" w:hAnsi="Times New Roman"/>
        </w:rPr>
        <w:t>葉季允先生</w:t>
      </w:r>
      <w:r>
        <w:rPr>
          <w:rFonts w:ascii="Times New Roman" w:hAnsi="Times New Roman"/>
        </w:rPr>
        <w:t xml:space="preserve">: </w:t>
      </w:r>
      <w:r>
        <w:rPr>
          <w:rFonts w:hint="eastAsia" w:ascii="Times New Roman" w:hAnsi="Times New Roman"/>
        </w:rPr>
        <w:t>第一報人</w:t>
      </w:r>
      <w:r>
        <w:rPr>
          <w:rFonts w:ascii="Times New Roman" w:hAnsi="Times New Roman"/>
        </w:rPr>
        <w:t xml:space="preserve">, in Tan, </w:t>
      </w:r>
      <w:r>
        <w:rPr>
          <w:rFonts w:ascii="Times New Roman" w:hAnsi="Times New Roman"/>
          <w:i/>
        </w:rPr>
        <w:t xml:space="preserve">Yeyinguan wencun </w:t>
      </w:r>
      <w:r>
        <w:rPr>
          <w:rFonts w:hint="eastAsia" w:ascii="Times New Roman" w:hAnsi="Times New Roman"/>
        </w:rPr>
        <w:t>椰蔭館文存</w:t>
      </w:r>
      <w:r>
        <w:rPr>
          <w:rFonts w:ascii="Times New Roman" w:hAnsi="Times New Roman"/>
        </w:rPr>
        <w:t xml:space="preserve"> (Singapore: Nanyang xuehui</w:t>
      </w:r>
      <w:r>
        <w:rPr>
          <w:rFonts w:ascii="PMingLiU" w:hAnsi="PMingLiU"/>
        </w:rPr>
        <w:t xml:space="preserve">, </w:t>
      </w:r>
      <w:r>
        <w:rPr>
          <w:rFonts w:ascii="Times New Roman" w:hAnsi="Times New Roman"/>
        </w:rPr>
        <w:t>1983</w:t>
      </w:r>
      <w:r>
        <w:rPr>
          <w:rFonts w:ascii="PMingLiU" w:hAnsi="PMingLiU"/>
        </w:rPr>
        <w:t xml:space="preserve">), </w:t>
      </w:r>
      <w:r>
        <w:rPr>
          <w:rFonts w:ascii="Times New Roman" w:hAnsi="Times New Roman"/>
        </w:rPr>
        <w:t xml:space="preserve">vol.2, pp. 397-410. He Yugu, named Yingyuan </w:t>
      </w:r>
      <w:r>
        <w:rPr>
          <w:rFonts w:hint="eastAsia" w:ascii="Times New Roman" w:hAnsi="Times New Roman"/>
        </w:rPr>
        <w:t>應源</w:t>
      </w:r>
      <w:r>
        <w:rPr>
          <w:rFonts w:ascii="Times New Roman" w:hAnsi="Times New Roman"/>
        </w:rPr>
        <w:t xml:space="preserve">, was also an editor of </w:t>
      </w:r>
      <w:r>
        <w:rPr>
          <w:rFonts w:ascii="Times New Roman" w:hAnsi="Times New Roman"/>
          <w:i/>
        </w:rPr>
        <w:t>Lat Pau</w:t>
      </w:r>
      <w:r>
        <w:rPr>
          <w:rFonts w:ascii="Times New Roman" w:hAnsi="Times New Roman"/>
        </w:rPr>
        <w:t>. See Tam Yonghuei, p. 148.</w:t>
      </w:r>
    </w:p>
  </w:footnote>
  <w:footnote w:id="31">
    <w:p>
      <w:pPr>
        <w:pStyle w:val="11"/>
        <w:rPr>
          <w:rFonts w:ascii="Times New Roman" w:hAnsi="Times New Roman"/>
        </w:rPr>
      </w:pPr>
      <w:r>
        <w:rPr>
          <w:rStyle w:val="17"/>
          <w:rFonts w:ascii="Times New Roman" w:hAnsi="Times New Roman"/>
        </w:rPr>
        <w:footnoteRef/>
      </w:r>
      <w:r>
        <w:rPr>
          <w:rFonts w:ascii="Times New Roman" w:hAnsi="Times New Roman"/>
        </w:rPr>
        <w:t xml:space="preserve"> Among the forty-three poets included in Tanshe’s poetry collection, only Liang Rushan </w:t>
      </w:r>
      <w:r>
        <w:rPr>
          <w:rFonts w:hint="eastAsia" w:ascii="Times New Roman" w:hAnsi="Times New Roman"/>
        </w:rPr>
        <w:t>梁如山</w:t>
      </w:r>
      <w:r>
        <w:rPr>
          <w:rFonts w:ascii="Times New Roman" w:hAnsi="Times New Roman"/>
        </w:rPr>
        <w:t xml:space="preserve"> (1881-?) was known to be born in Singapore. He returned to China, however, when he was only three years old, and moved back to Singapore at the age of thirty-nine. See Bing Wang </w:t>
      </w:r>
      <w:r>
        <w:rPr>
          <w:rFonts w:hint="eastAsia" w:ascii="Times New Roman" w:hAnsi="Times New Roman"/>
        </w:rPr>
        <w:t>王兵</w:t>
      </w:r>
      <w:r>
        <w:rPr>
          <w:rFonts w:ascii="Times New Roman" w:hAnsi="Times New Roman"/>
        </w:rPr>
        <w:t xml:space="preserve">, “Zhanqian Xinjiapo Tongji yiyuan jiuti shiren qunxiang kao” </w:t>
      </w:r>
      <w:r>
        <w:rPr>
          <w:rFonts w:hint="eastAsia" w:ascii="Times New Roman" w:hAnsi="Times New Roman"/>
        </w:rPr>
        <w:t>戰前新加坡同濟醫院舊體詩人群像考</w:t>
      </w:r>
      <w:r>
        <w:rPr>
          <w:rFonts w:ascii="Times New Roman" w:hAnsi="Times New Roman"/>
        </w:rPr>
        <w:t xml:space="preserve">, in </w:t>
      </w:r>
      <w:r>
        <w:rPr>
          <w:rFonts w:ascii="Times New Roman" w:hAnsi="Times New Roman"/>
          <w:i/>
        </w:rPr>
        <w:t xml:space="preserve">Zhongguo wenxue yanjiu </w:t>
      </w:r>
      <w:r>
        <w:rPr>
          <w:rFonts w:hint="eastAsia" w:ascii="Times New Roman" w:hAnsi="Times New Roman"/>
        </w:rPr>
        <w:t>中國文學研究</w:t>
      </w:r>
      <w:r>
        <w:rPr>
          <w:rFonts w:ascii="Times New Roman" w:hAnsi="Times New Roman"/>
        </w:rPr>
        <w:t>, 3 (2018): 95-96.</w:t>
      </w:r>
    </w:p>
  </w:footnote>
  <w:footnote w:id="32">
    <w:p>
      <w:pPr>
        <w:pStyle w:val="11"/>
        <w:rPr>
          <w:rFonts w:ascii="Times New Roman" w:hAnsi="Times New Roman"/>
        </w:rPr>
      </w:pPr>
      <w:r>
        <w:rPr>
          <w:rStyle w:val="17"/>
          <w:rFonts w:ascii="Times New Roman" w:hAnsi="Times New Roman"/>
        </w:rPr>
        <w:footnoteRef/>
      </w:r>
      <w:r>
        <w:rPr>
          <w:rFonts w:ascii="Times New Roman" w:hAnsi="Times New Roman"/>
        </w:rPr>
        <w:t xml:space="preserve"> Khoo Seok Wan, “Zhizhang yishi xu” </w:t>
      </w:r>
      <w:r>
        <w:rPr>
          <w:rFonts w:hint="eastAsia" w:ascii="Times New Roman" w:hAnsi="Times New Roman"/>
        </w:rPr>
        <w:t>紫杖遺詩序</w:t>
      </w:r>
      <w:r>
        <w:rPr>
          <w:rFonts w:ascii="Times New Roman" w:hAnsi="Times New Roman"/>
        </w:rPr>
        <w:t xml:space="preserve">, in Chen Qi </w:t>
      </w:r>
      <w:r>
        <w:rPr>
          <w:rFonts w:hint="eastAsia" w:ascii="Times New Roman" w:hAnsi="Times New Roman"/>
        </w:rPr>
        <w:t>陳頎</w:t>
      </w:r>
      <w:r>
        <w:rPr>
          <w:rFonts w:ascii="Times New Roman" w:hAnsi="Times New Roman"/>
        </w:rPr>
        <w:t xml:space="preserve">, </w:t>
      </w:r>
      <w:r>
        <w:rPr>
          <w:rFonts w:ascii="Times New Roman" w:hAnsi="Times New Roman"/>
          <w:i/>
        </w:rPr>
        <w:t xml:space="preserve">Zhizhang shiji </w:t>
      </w:r>
      <w:r>
        <w:rPr>
          <w:rFonts w:hint="eastAsia" w:ascii="Times New Roman" w:hAnsi="Times New Roman"/>
        </w:rPr>
        <w:t>紫杖詩稿</w:t>
      </w:r>
      <w:r>
        <w:rPr>
          <w:rFonts w:ascii="Times New Roman" w:hAnsi="Times New Roman"/>
        </w:rPr>
        <w:t xml:space="preserve"> (Singapore: Sun Shinan, 1958), p. 6.</w:t>
      </w:r>
    </w:p>
  </w:footnote>
  <w:footnote w:id="33">
    <w:p>
      <w:pPr>
        <w:pStyle w:val="11"/>
        <w:rPr>
          <w:rFonts w:ascii="Times New Roman" w:hAnsi="Times New Roman"/>
        </w:rPr>
      </w:pPr>
      <w:r>
        <w:rPr>
          <w:rStyle w:val="17"/>
          <w:rFonts w:ascii="Times New Roman" w:hAnsi="Times New Roman"/>
        </w:rPr>
        <w:footnoteRef/>
      </w:r>
      <w:r>
        <w:rPr>
          <w:rFonts w:ascii="Times New Roman" w:hAnsi="Times New Roman"/>
        </w:rPr>
        <w:t xml:space="preserve"> Khoo Seok Wan ed., </w:t>
      </w:r>
      <w:r>
        <w:rPr>
          <w:rFonts w:ascii="Times New Roman" w:hAnsi="Times New Roman"/>
          <w:i/>
        </w:rPr>
        <w:t xml:space="preserve">Tanxie shiji </w:t>
      </w:r>
      <w:r>
        <w:rPr>
          <w:rFonts w:hint="eastAsia" w:ascii="Times New Roman" w:hAnsi="Times New Roman"/>
        </w:rPr>
        <w:t>檀榭詩集</w:t>
      </w:r>
      <w:r>
        <w:rPr>
          <w:rFonts w:ascii="Times New Roman" w:hAnsi="Times New Roman"/>
        </w:rPr>
        <w:t xml:space="preserve"> (Singapore: Tanshe, 1926), “preface,” p. 1a.</w:t>
      </w:r>
    </w:p>
  </w:footnote>
  <w:footnote w:id="34">
    <w:p>
      <w:pPr>
        <w:pStyle w:val="11"/>
        <w:rPr>
          <w:rFonts w:ascii="Times New Roman" w:hAnsi="Times New Roman"/>
        </w:rPr>
      </w:pPr>
      <w:r>
        <w:rPr>
          <w:rStyle w:val="17"/>
          <w:rFonts w:ascii="Times New Roman" w:hAnsi="Times New Roman"/>
        </w:rPr>
        <w:footnoteRef/>
      </w:r>
      <w:r>
        <w:rPr>
          <w:rFonts w:ascii="Times New Roman" w:hAnsi="Times New Roman"/>
        </w:rPr>
        <w:t xml:space="preserve"> Chen Bonian, </w:t>
      </w:r>
      <w:r>
        <w:rPr>
          <w:rFonts w:ascii="Times New Roman" w:hAnsi="Times New Roman"/>
          <w:i/>
        </w:rPr>
        <w:t>Tieti xia zhi Xinjiapo</w:t>
      </w:r>
      <w:r>
        <w:rPr>
          <w:rFonts w:ascii="Times New Roman" w:hAnsi="Times New Roman"/>
        </w:rPr>
        <w:t xml:space="preserve"> </w:t>
      </w:r>
      <w:r>
        <w:rPr>
          <w:rFonts w:hint="eastAsia" w:ascii="Times New Roman" w:hAnsi="Times New Roman"/>
        </w:rPr>
        <w:t>鐵蹄下之新加坡</w:t>
      </w:r>
      <w:r>
        <w:rPr>
          <w:rFonts w:ascii="Times New Roman" w:hAnsi="Times New Roman"/>
        </w:rPr>
        <w:t xml:space="preserve"> (s.l.: Zhongguo jingji yanjiuhui, 1926), p. 37. Chen was appointed principal of the Chongzheng School in January, 1924. See </w:t>
      </w:r>
      <w:r>
        <w:rPr>
          <w:rFonts w:ascii="Times New Roman" w:hAnsi="Times New Roman"/>
          <w:i/>
        </w:rPr>
        <w:t>Nanyang Siang Pau</w:t>
      </w:r>
      <w:r>
        <w:rPr>
          <w:rFonts w:ascii="Times New Roman" w:hAnsi="Times New Roman"/>
        </w:rPr>
        <w:t xml:space="preserve"> </w:t>
      </w:r>
      <w:r>
        <w:rPr>
          <w:rFonts w:hint="eastAsia" w:ascii="Times New Roman" w:hAnsi="Times New Roman"/>
        </w:rPr>
        <w:t>南洋商報</w:t>
      </w:r>
      <w:r>
        <w:rPr>
          <w:rFonts w:ascii="Times New Roman" w:hAnsi="Times New Roman"/>
        </w:rPr>
        <w:t>, September 23, 1924.</w:t>
      </w:r>
    </w:p>
  </w:footnote>
  <w:footnote w:id="35">
    <w:p>
      <w:pPr>
        <w:pStyle w:val="11"/>
        <w:rPr>
          <w:rFonts w:ascii="Times New Roman" w:hAnsi="Times New Roman"/>
        </w:rPr>
      </w:pPr>
      <w:r>
        <w:rPr>
          <w:rStyle w:val="17"/>
          <w:rFonts w:ascii="Times New Roman" w:hAnsi="Times New Roman"/>
        </w:rPr>
        <w:footnoteRef/>
      </w:r>
      <w:r>
        <w:rPr>
          <w:rFonts w:ascii="Times New Roman" w:hAnsi="Times New Roman"/>
        </w:rPr>
        <w:t xml:space="preserve"> Bing Wang, </w:t>
      </w:r>
      <w:r>
        <w:rPr>
          <w:rFonts w:ascii="Times New Roman" w:hAnsi="Times New Roman"/>
          <w:i/>
        </w:rPr>
        <w:t>Classical Chinese Poetry in Singapore</w:t>
      </w:r>
      <w:r>
        <w:rPr>
          <w:rFonts w:ascii="Times New Roman" w:hAnsi="Times New Roman"/>
        </w:rPr>
        <w:t xml:space="preserve">, pp. 55-56. Chen slates Wang Huiyi and the Tanshe member Kang Yanqiu </w:t>
      </w:r>
      <w:r>
        <w:rPr>
          <w:rFonts w:hint="eastAsia" w:ascii="Times New Roman" w:hAnsi="Times New Roman"/>
        </w:rPr>
        <w:t>康研秋</w:t>
      </w:r>
      <w:r>
        <w:rPr>
          <w:rFonts w:ascii="Times New Roman" w:hAnsi="Times New Roman"/>
        </w:rPr>
        <w:t xml:space="preserve"> in his memoir about Singapore. See his </w:t>
      </w:r>
      <w:r>
        <w:rPr>
          <w:rFonts w:ascii="Times New Roman" w:hAnsi="Times New Roman"/>
          <w:i/>
        </w:rPr>
        <w:t>Tieti xia zhi Xinjiapo</w:t>
      </w:r>
      <w:r>
        <w:rPr>
          <w:rFonts w:ascii="Times New Roman" w:hAnsi="Times New Roman"/>
        </w:rPr>
        <w:t xml:space="preserve">, p. 32. </w:t>
      </w:r>
    </w:p>
  </w:footnote>
  <w:footnote w:id="36">
    <w:p>
      <w:pPr>
        <w:pStyle w:val="11"/>
      </w:pPr>
      <w:r>
        <w:rPr>
          <w:rStyle w:val="17"/>
        </w:rPr>
        <w:footnoteRef/>
      </w:r>
      <w:r>
        <w:t xml:space="preserve"> </w:t>
      </w:r>
      <w:r>
        <w:rPr>
          <w:rFonts w:ascii="Times New Roman" w:hAnsi="Times New Roman"/>
        </w:rPr>
        <w:t xml:space="preserve">Because of his criticism of the colonial government in the newspaper </w:t>
      </w:r>
      <w:r>
        <w:rPr>
          <w:rFonts w:ascii="Times New Roman" w:hAnsi="Times New Roman"/>
          <w:i/>
        </w:rPr>
        <w:t>Sin Kok Min Jit Pao</w:t>
      </w:r>
      <w:r>
        <w:rPr>
          <w:rFonts w:ascii="Times New Roman" w:hAnsi="Times New Roman"/>
        </w:rPr>
        <w:t xml:space="preserve"> </w:t>
      </w:r>
      <w:r>
        <w:rPr>
          <w:rFonts w:hint="eastAsia" w:ascii="Times New Roman" w:hAnsi="Times New Roman"/>
        </w:rPr>
        <w:t>新國民日報</w:t>
      </w:r>
      <w:r>
        <w:rPr>
          <w:rFonts w:ascii="Times New Roman" w:hAnsi="Times New Roman"/>
        </w:rPr>
        <w:t xml:space="preserve">, Chen was put into prison in September 1924. See Chen, “Xinjiapo ruyu shimo ji” </w:t>
      </w:r>
      <w:r>
        <w:rPr>
          <w:rFonts w:hint="eastAsia" w:ascii="Times New Roman" w:hAnsi="Times New Roman"/>
        </w:rPr>
        <w:t>新嘉坡入獄始末記</w:t>
      </w:r>
      <w:r>
        <w:rPr>
          <w:rFonts w:ascii="Times New Roman" w:hAnsi="Times New Roman"/>
        </w:rPr>
        <w:t xml:space="preserve">, pp. 59-92. </w:t>
      </w:r>
    </w:p>
  </w:footnote>
  <w:footnote w:id="37">
    <w:p>
      <w:pPr>
        <w:pStyle w:val="11"/>
        <w:rPr>
          <w:rFonts w:ascii="Times New Roman" w:hAnsi="Times New Roman" w:cs="Times New Roman"/>
        </w:rPr>
      </w:pPr>
      <w:r>
        <w:rPr>
          <w:rStyle w:val="17"/>
          <w:rFonts w:ascii="Times New Roman" w:hAnsi="Times New Roman" w:cs="Times New Roman"/>
        </w:rPr>
        <w:footnoteRef/>
      </w:r>
      <w:r>
        <w:rPr>
          <w:rFonts w:ascii="Times New Roman" w:hAnsi="Times New Roman" w:cs="Times New Roman"/>
        </w:rPr>
        <w:t xml:space="preserve"> Khoo Seok Wan, </w:t>
      </w:r>
      <w:r>
        <w:rPr>
          <w:rFonts w:ascii="Times New Roman" w:hAnsi="Times New Roman" w:cs="Times New Roman"/>
          <w:i/>
        </w:rPr>
        <w:t>Tanxie shiji</w:t>
      </w:r>
      <w:r>
        <w:rPr>
          <w:rFonts w:ascii="Times New Roman" w:hAnsi="Times New Roman" w:cs="Times New Roman"/>
        </w:rPr>
        <w:t xml:space="preserve">, “preface,” p. 2a. Bing Wang mistook Tan as the son of Chen Qi, who is listed in the </w:t>
      </w:r>
      <w:r>
        <w:rPr>
          <w:rFonts w:ascii="Times New Roman" w:hAnsi="Times New Roman" w:cs="Times New Roman"/>
          <w:i/>
        </w:rPr>
        <w:t>Tanxie shiji</w:t>
      </w:r>
      <w:r>
        <w:rPr>
          <w:rFonts w:ascii="Times New Roman" w:hAnsi="Times New Roman" w:cs="Times New Roman"/>
        </w:rPr>
        <w:t xml:space="preserve">. However, Chen was only about ten years older than Tan. See Wang, </w:t>
      </w:r>
      <w:r>
        <w:rPr>
          <w:rFonts w:ascii="Times New Roman" w:hAnsi="Times New Roman" w:cs="Times New Roman"/>
          <w:i/>
        </w:rPr>
        <w:t>Classical Chinese Poetry in Singapore</w:t>
      </w:r>
      <w:r>
        <w:rPr>
          <w:rFonts w:ascii="Times New Roman" w:hAnsi="Times New Roman" w:cs="Times New Roman"/>
        </w:rPr>
        <w:t xml:space="preserve">, p. 56. Wang probably misread Khoo Seok Wan’s preface to Chen’s poetry collection, in which Khoo mentions that Tan Ean Kiam asked him to write an essay to celebrate his father’s birthday. Khoo tried to look for a calligrapher to copy his essay, and found that Chen Qi was actually very good at calligraphy. See Khoo, “Zhizhang yishi xu,” </w:t>
      </w:r>
      <w:r>
        <w:rPr>
          <w:rFonts w:ascii="Times New Roman" w:hAnsi="Times New Roman" w:cs="Times New Roman"/>
          <w:i/>
        </w:rPr>
        <w:t>Zhizhang shiji</w:t>
      </w:r>
      <w:r>
        <w:rPr>
          <w:rFonts w:ascii="Times New Roman" w:hAnsi="Times New Roman" w:cs="Times New Roman"/>
        </w:rPr>
        <w:t>, p. 6.</w:t>
      </w:r>
    </w:p>
  </w:footnote>
  <w:footnote w:id="38">
    <w:p>
      <w:pPr>
        <w:spacing w:after="0" w:line="240" w:lineRule="auto"/>
        <w:rPr>
          <w:rFonts w:ascii="Times New Roman" w:hAnsi="Times New Roman" w:eastAsia="Times New Roman" w:cs="Times New Roman"/>
          <w:color w:val="000000"/>
          <w:sz w:val="20"/>
          <w:szCs w:val="20"/>
        </w:rPr>
      </w:pPr>
      <w:r>
        <w:rPr>
          <w:rFonts w:ascii="Times New Roman" w:hAnsi="Times New Roman" w:cs="Times New Roman"/>
          <w:vertAlign w:val="superscript"/>
        </w:rPr>
        <w:footnoteRef/>
      </w:r>
      <w:r>
        <w:rPr>
          <w:rFonts w:ascii="Times New Roman" w:hAnsi="Times New Roman" w:eastAsia="Times New Roman" w:cs="Times New Roman"/>
          <w:color w:val="000000"/>
          <w:sz w:val="20"/>
          <w:szCs w:val="20"/>
        </w:rPr>
        <w:t xml:space="preserve"> Khoo temporarily took up the editorship of </w:t>
      </w:r>
      <w:r>
        <w:rPr>
          <w:rFonts w:ascii="Times New Roman" w:hAnsi="Times New Roman" w:eastAsia="Times New Roman" w:cs="Times New Roman"/>
          <w:i/>
          <w:color w:val="000000"/>
          <w:sz w:val="20"/>
          <w:szCs w:val="20"/>
        </w:rPr>
        <w:t>Lat Pau</w:t>
      </w:r>
      <w:r>
        <w:rPr>
          <w:rFonts w:ascii="Times New Roman" w:hAnsi="Times New Roman" w:eastAsia="Gungsuh" w:cs="Times New Roman"/>
          <w:color w:val="000000"/>
          <w:sz w:val="20"/>
          <w:szCs w:val="20"/>
        </w:rPr>
        <w:t xml:space="preserve">’s literary supplement “Lebao julebu” </w:t>
      </w:r>
      <w:r>
        <w:rPr>
          <w:rFonts w:ascii="Times New Roman" w:hAnsi="Times New Roman" w:cs="Times New Roman"/>
          <w:color w:val="000000"/>
          <w:sz w:val="20"/>
          <w:szCs w:val="20"/>
        </w:rPr>
        <w:t>叻報俱樂部</w:t>
      </w:r>
      <w:r>
        <w:rPr>
          <w:rFonts w:ascii="Times New Roman" w:hAnsi="Times New Roman" w:eastAsia="Gungsuh" w:cs="Times New Roman"/>
          <w:color w:val="000000"/>
          <w:sz w:val="20"/>
          <w:szCs w:val="20"/>
        </w:rPr>
        <w:t xml:space="preserve"> (Clum of </w:t>
      </w:r>
      <w:r>
        <w:rPr>
          <w:rFonts w:ascii="Times New Roman" w:hAnsi="Times New Roman" w:eastAsia="Times New Roman" w:cs="Times New Roman"/>
          <w:i/>
          <w:color w:val="000000"/>
          <w:sz w:val="20"/>
          <w:szCs w:val="20"/>
        </w:rPr>
        <w:t>Lat Pau</w:t>
      </w:r>
      <w:r>
        <w:rPr>
          <w:rFonts w:ascii="Times New Roman" w:hAnsi="Times New Roman" w:eastAsia="Gungsuh" w:cs="Times New Roman"/>
          <w:color w:val="000000"/>
          <w:sz w:val="20"/>
          <w:szCs w:val="20"/>
        </w:rPr>
        <w:t xml:space="preserve">) in 1924, and became editor of the literary columns “Shangyu zazhi” </w:t>
      </w:r>
      <w:r>
        <w:rPr>
          <w:rFonts w:ascii="Times New Roman" w:hAnsi="Times New Roman" w:cs="Times New Roman"/>
          <w:color w:val="000000"/>
          <w:sz w:val="20"/>
          <w:szCs w:val="20"/>
        </w:rPr>
        <w:t>商餘雜誌</w:t>
      </w:r>
      <w:r>
        <w:rPr>
          <w:rFonts w:ascii="Times New Roman" w:hAnsi="Times New Roman" w:eastAsia="Gungsuh" w:cs="Times New Roman"/>
          <w:color w:val="000000"/>
          <w:sz w:val="20"/>
          <w:szCs w:val="20"/>
        </w:rPr>
        <w:t xml:space="preserve"> of </w:t>
      </w:r>
      <w:r>
        <w:rPr>
          <w:rFonts w:ascii="Times New Roman" w:hAnsi="Times New Roman" w:eastAsia="Times New Roman" w:cs="Times New Roman"/>
          <w:i/>
          <w:color w:val="000000"/>
          <w:sz w:val="20"/>
          <w:szCs w:val="20"/>
        </w:rPr>
        <w:t xml:space="preserve">Nanyang Siang Pau </w:t>
      </w:r>
      <w:r>
        <w:rPr>
          <w:rFonts w:ascii="Times New Roman" w:hAnsi="Times New Roman" w:eastAsia="Times New Roman" w:cs="Times New Roman"/>
          <w:color w:val="000000"/>
          <w:sz w:val="20"/>
          <w:szCs w:val="20"/>
        </w:rPr>
        <w:t xml:space="preserve">in 1925. He also edited for </w:t>
      </w:r>
      <w:r>
        <w:rPr>
          <w:rFonts w:ascii="Times New Roman" w:hAnsi="Times New Roman" w:eastAsia="Times New Roman" w:cs="Times New Roman"/>
          <w:i/>
          <w:color w:val="000000"/>
          <w:sz w:val="20"/>
          <w:szCs w:val="20"/>
        </w:rPr>
        <w:t xml:space="preserve">Nanduo ribao </w:t>
      </w:r>
      <w:r>
        <w:rPr>
          <w:rFonts w:ascii="Times New Roman" w:hAnsi="Times New Roman" w:cs="Times New Roman"/>
          <w:color w:val="000000"/>
          <w:sz w:val="20"/>
          <w:szCs w:val="20"/>
        </w:rPr>
        <w:t>南鐸日報</w:t>
      </w:r>
      <w:r>
        <w:rPr>
          <w:rFonts w:ascii="Times New Roman" w:hAnsi="Times New Roman" w:eastAsia="Gungsuh" w:cs="Times New Roman"/>
          <w:color w:val="000000"/>
          <w:sz w:val="20"/>
          <w:szCs w:val="20"/>
        </w:rPr>
        <w:t xml:space="preserve"> (</w:t>
      </w:r>
      <w:r>
        <w:rPr>
          <w:rFonts w:ascii="Times New Roman" w:hAnsi="Times New Roman" w:eastAsia="Times New Roman" w:cs="Times New Roman"/>
          <w:i/>
          <w:color w:val="000000"/>
          <w:sz w:val="20"/>
          <w:szCs w:val="20"/>
        </w:rPr>
        <w:t>Southern Press</w:t>
      </w:r>
      <w:r>
        <w:rPr>
          <w:rFonts w:ascii="Times New Roman" w:hAnsi="Times New Roman" w:eastAsia="Gungsuh" w:cs="Times New Roman"/>
          <w:color w:val="000000"/>
          <w:sz w:val="20"/>
          <w:szCs w:val="20"/>
        </w:rPr>
        <w:t xml:space="preserve">) its literary supplement “Liming” </w:t>
      </w:r>
      <w:r>
        <w:rPr>
          <w:rFonts w:ascii="Times New Roman" w:hAnsi="Times New Roman" w:cs="Times New Roman"/>
          <w:color w:val="000000"/>
          <w:sz w:val="20"/>
          <w:szCs w:val="20"/>
        </w:rPr>
        <w:t>黎明</w:t>
      </w:r>
      <w:r>
        <w:rPr>
          <w:rFonts w:ascii="Times New Roman" w:hAnsi="Times New Roman" w:eastAsia="Gungsuh" w:cs="Times New Roman"/>
          <w:color w:val="000000"/>
          <w:sz w:val="20"/>
          <w:szCs w:val="20"/>
        </w:rPr>
        <w:t xml:space="preserve">sometime between 1923 and 1925, but only a few poems by Tanshe members were published there. See Li Qingnian, p. 348, 353, 320. </w:t>
      </w:r>
    </w:p>
  </w:footnote>
  <w:footnote w:id="39">
    <w:p>
      <w:pPr>
        <w:pStyle w:val="11"/>
        <w:rPr>
          <w:rFonts w:ascii="Times New Roman" w:hAnsi="Times New Roman"/>
        </w:rPr>
      </w:pPr>
      <w:r>
        <w:rPr>
          <w:rStyle w:val="17"/>
          <w:rFonts w:ascii="Times New Roman" w:hAnsi="Times New Roman"/>
        </w:rPr>
        <w:footnoteRef/>
      </w:r>
      <w:r>
        <w:rPr>
          <w:rFonts w:ascii="Times New Roman" w:hAnsi="Times New Roman"/>
          <w:sz w:val="22"/>
        </w:rPr>
        <w:t xml:space="preserve"> Khoo, </w:t>
      </w:r>
      <w:r>
        <w:rPr>
          <w:rFonts w:ascii="Times New Roman" w:hAnsi="Times New Roman"/>
          <w:i/>
          <w:sz w:val="22"/>
        </w:rPr>
        <w:t>Tanxie shiji</w:t>
      </w:r>
      <w:r>
        <w:rPr>
          <w:rFonts w:ascii="Times New Roman" w:hAnsi="Times New Roman"/>
          <w:sz w:val="22"/>
        </w:rPr>
        <w:t>, “preface,” p. 1a.</w:t>
      </w:r>
    </w:p>
  </w:footnote>
  <w:footnote w:id="40">
    <w:p>
      <w:pPr>
        <w:pStyle w:val="11"/>
        <w:rPr>
          <w:rFonts w:ascii="Times New Roman" w:hAnsi="Times New Roman"/>
        </w:rPr>
      </w:pPr>
      <w:r>
        <w:rPr>
          <w:rStyle w:val="17"/>
          <w:rFonts w:ascii="Times New Roman" w:hAnsi="Times New Roman"/>
        </w:rPr>
        <w:footnoteRef/>
      </w:r>
      <w:r>
        <w:rPr>
          <w:rFonts w:ascii="Times New Roman" w:hAnsi="Times New Roman"/>
        </w:rPr>
        <w:t xml:space="preserve"> Khoo, </w:t>
      </w:r>
      <w:r>
        <w:rPr>
          <w:rFonts w:ascii="Times New Roman" w:hAnsi="Times New Roman"/>
          <w:i/>
        </w:rPr>
        <w:t>Tanxie shiji</w:t>
      </w:r>
      <w:r>
        <w:rPr>
          <w:rFonts w:ascii="Times New Roman" w:hAnsi="Times New Roman"/>
        </w:rPr>
        <w:t>, “preface,” pp. 1a-2b.</w:t>
      </w:r>
    </w:p>
  </w:footnote>
  <w:footnote w:id="41">
    <w:p>
      <w:pPr>
        <w:pStyle w:val="11"/>
        <w:rPr>
          <w:rFonts w:ascii="Times New Roman" w:hAnsi="Times New Roman"/>
        </w:rPr>
      </w:pPr>
      <w:r>
        <w:rPr>
          <w:rStyle w:val="17"/>
          <w:rFonts w:ascii="Times New Roman" w:hAnsi="Times New Roman"/>
        </w:rPr>
        <w:footnoteRef/>
      </w:r>
      <w:r>
        <w:rPr>
          <w:rFonts w:ascii="Times New Roman" w:hAnsi="Times New Roman"/>
        </w:rPr>
        <w:t xml:space="preserve"> Khoo Seok Wan, </w:t>
      </w:r>
      <w:r>
        <w:rPr>
          <w:rFonts w:ascii="Times New Roman" w:hAnsi="Times New Roman"/>
          <w:i/>
        </w:rPr>
        <w:t>Tanxie shiji</w:t>
      </w:r>
      <w:r>
        <w:rPr>
          <w:rFonts w:ascii="Times New Roman" w:hAnsi="Times New Roman"/>
        </w:rPr>
        <w:t xml:space="preserve">, </w:t>
      </w:r>
      <w:r>
        <w:rPr>
          <w:rFonts w:ascii="Times New Roman" w:hAnsi="Times New Roman"/>
          <w:i/>
        </w:rPr>
        <w:t>juan</w:t>
      </w:r>
      <w:r>
        <w:rPr>
          <w:rFonts w:ascii="Times New Roman" w:hAnsi="Times New Roman"/>
        </w:rPr>
        <w:t xml:space="preserve"> 1, pp. 11a-12a, 25b-26b; </w:t>
      </w:r>
      <w:r>
        <w:rPr>
          <w:rFonts w:ascii="Times New Roman" w:hAnsi="Times New Roman"/>
          <w:i/>
        </w:rPr>
        <w:t>juan</w:t>
      </w:r>
      <w:r>
        <w:rPr>
          <w:rFonts w:ascii="Times New Roman" w:hAnsi="Times New Roman"/>
        </w:rPr>
        <w:t xml:space="preserve"> 2, pp. 7a-9a.   </w:t>
      </w:r>
    </w:p>
  </w:footnote>
  <w:footnote w:id="42">
    <w:p>
      <w:pPr>
        <w:pStyle w:val="11"/>
        <w:rPr>
          <w:rFonts w:ascii="Times New Roman" w:hAnsi="Times New Roman"/>
        </w:rPr>
      </w:pPr>
      <w:r>
        <w:rPr>
          <w:rStyle w:val="17"/>
          <w:rFonts w:ascii="Times New Roman" w:hAnsi="Times New Roman"/>
        </w:rPr>
        <w:footnoteRef/>
      </w:r>
      <w:r>
        <w:rPr>
          <w:rFonts w:ascii="Times New Roman" w:hAnsi="Times New Roman"/>
        </w:rPr>
        <w:t xml:space="preserve"> There were six physician-poets. Three of them once worked at the Thong Chai Medical Institution. As Bing Wang explains, many physicians could write classical-style poetry because they also received traditional education. See his “Zhanqian Xinjiapo Tongji yiyuan jiuti shiren qunxiang kao.”</w:t>
      </w:r>
    </w:p>
  </w:footnote>
  <w:footnote w:id="43">
    <w:p>
      <w:pPr>
        <w:pStyle w:val="11"/>
        <w:rPr>
          <w:rFonts w:ascii="Times New Roman" w:hAnsi="Times New Roman"/>
        </w:rPr>
      </w:pPr>
      <w:r>
        <w:rPr>
          <w:rStyle w:val="17"/>
          <w:rFonts w:ascii="Times New Roman" w:hAnsi="Times New Roman"/>
        </w:rPr>
        <w:footnoteRef/>
      </w:r>
      <w:r>
        <w:rPr>
          <w:rFonts w:ascii="Times New Roman" w:hAnsi="Times New Roman"/>
        </w:rPr>
        <w:t xml:space="preserve"> Taking Khoo Seok Wan, Rui Yu, the Buddhist businessman Lee Choon Seng </w:t>
      </w:r>
      <w:r>
        <w:rPr>
          <w:rFonts w:hint="eastAsia" w:ascii="Times New Roman" w:hAnsi="Times New Roman"/>
        </w:rPr>
        <w:t>李俊承</w:t>
      </w:r>
      <w:r>
        <w:rPr>
          <w:rFonts w:ascii="Times New Roman" w:hAnsi="Times New Roman"/>
        </w:rPr>
        <w:t xml:space="preserve">and the journalist Yap Quee Hoon (the so-called Four Talents of Singapore) as examples, Bing Wang notes that theirs was an overlapping relationship, since they were scholars who had either the same occupation or religious beliefs.  But it was through poetry that they formed a cross-boundary social bond. See Wang, </w:t>
      </w:r>
      <w:r>
        <w:rPr>
          <w:rFonts w:ascii="Times New Roman" w:hAnsi="Times New Roman"/>
          <w:i/>
        </w:rPr>
        <w:t>Classical Chinese Poetry in Singapore</w:t>
      </w:r>
      <w:r>
        <w:rPr>
          <w:rFonts w:ascii="Times New Roman" w:hAnsi="Times New Roman"/>
        </w:rPr>
        <w:t xml:space="preserve">, pp. 59-69.  </w:t>
      </w:r>
    </w:p>
  </w:footnote>
  <w:footnote w:id="44">
    <w:p>
      <w:pPr>
        <w:autoSpaceDE w:val="0"/>
        <w:autoSpaceDN w:val="0"/>
        <w:adjustRightInd w:val="0"/>
        <w:spacing w:after="0" w:line="240" w:lineRule="auto"/>
        <w:rPr>
          <w:rFonts w:ascii="Times New Roman" w:hAnsi="Times New Roman" w:eastAsia="Times New Roman" w:cs="Times New Roman"/>
          <w:sz w:val="20"/>
          <w:szCs w:val="20"/>
        </w:rPr>
      </w:pPr>
      <w:r>
        <w:rPr>
          <w:rStyle w:val="17"/>
          <w:rFonts w:ascii="Times New Roman" w:hAnsi="Times New Roman"/>
          <w:sz w:val="20"/>
        </w:rPr>
        <w:footnoteRef/>
      </w:r>
      <w:r>
        <w:rPr>
          <w:rFonts w:ascii="Times New Roman" w:hAnsi="Times New Roman"/>
          <w:sz w:val="20"/>
        </w:rPr>
        <w:t xml:space="preserve"> For example, the Chao She </w:t>
      </w:r>
      <w:r>
        <w:rPr>
          <w:rFonts w:hint="eastAsia" w:ascii="Times New Roman" w:hAnsi="Times New Roman"/>
          <w:sz w:val="20"/>
        </w:rPr>
        <w:t>超社</w:t>
      </w:r>
      <w:r>
        <w:rPr>
          <w:rFonts w:ascii="Times New Roman" w:hAnsi="Times New Roman"/>
          <w:sz w:val="20"/>
        </w:rPr>
        <w:t xml:space="preserve"> in Shanghai was formed by Qing loyalists.  See Shengqing Wu, pp. 181-191. The Baixue Cishe </w:t>
      </w:r>
      <w:r>
        <w:rPr>
          <w:rFonts w:hint="eastAsia" w:ascii="Times New Roman" w:hAnsi="Times New Roman"/>
          <w:sz w:val="20"/>
        </w:rPr>
        <w:t>白雪詞社</w:t>
      </w:r>
      <w:r>
        <w:rPr>
          <w:rFonts w:ascii="Times New Roman" w:hAnsi="Times New Roman"/>
          <w:sz w:val="20"/>
        </w:rPr>
        <w:t xml:space="preserve"> (White Snow </w:t>
      </w:r>
      <w:r>
        <w:rPr>
          <w:rFonts w:ascii="Times New Roman" w:hAnsi="Times New Roman"/>
          <w:i/>
          <w:sz w:val="20"/>
        </w:rPr>
        <w:t xml:space="preserve">Ci </w:t>
      </w:r>
      <w:r>
        <w:rPr>
          <w:rFonts w:ascii="Times New Roman" w:hAnsi="Times New Roman"/>
          <w:sz w:val="20"/>
        </w:rPr>
        <w:t xml:space="preserve">Society) was formed by Yingxing </w:t>
      </w:r>
      <w:r>
        <w:rPr>
          <w:rFonts w:hint="eastAsia" w:ascii="Times New Roman" w:hAnsi="Times New Roman"/>
          <w:sz w:val="20"/>
        </w:rPr>
        <w:t>宜興</w:t>
      </w:r>
      <w:r>
        <w:rPr>
          <w:rFonts w:ascii="Times New Roman" w:hAnsi="Times New Roman"/>
          <w:sz w:val="20"/>
        </w:rPr>
        <w:t xml:space="preserve"> county’s local elites. See my article, “Xiangbang chuantong yu yimin qingjie: Minchu Baixue Cishe jiqi changhe” </w:t>
      </w:r>
      <w:r>
        <w:rPr>
          <w:rFonts w:hint="eastAsia" w:ascii="Times New Roman" w:hAnsi="Times New Roman"/>
          <w:sz w:val="20"/>
        </w:rPr>
        <w:t>鄉邦傳統與遺民情結</w:t>
      </w:r>
      <w:r>
        <w:rPr>
          <w:rFonts w:ascii="Times New Roman" w:hAnsi="Times New Roman"/>
          <w:sz w:val="20"/>
        </w:rPr>
        <w:t xml:space="preserve">: </w:t>
      </w:r>
      <w:r>
        <w:rPr>
          <w:rFonts w:hint="eastAsia" w:ascii="Times New Roman" w:hAnsi="Times New Roman"/>
          <w:sz w:val="20"/>
        </w:rPr>
        <w:t>民初白雪詞社及其唱和</w:t>
      </w:r>
      <w:r>
        <w:rPr>
          <w:rFonts w:ascii="Times New Roman" w:hAnsi="Times New Roman"/>
          <w:sz w:val="20"/>
        </w:rPr>
        <w:t xml:space="preserve">, </w:t>
      </w:r>
      <w:r>
        <w:rPr>
          <w:rFonts w:ascii="Times New Roman" w:hAnsi="Times New Roman" w:eastAsia="Times New Roman" w:cs="Times New Roman"/>
          <w:i/>
          <w:sz w:val="20"/>
          <w:szCs w:val="20"/>
        </w:rPr>
        <w:t>Journal of Chinese Studies</w:t>
      </w:r>
      <w:r>
        <w:rPr>
          <w:rFonts w:ascii="Times New Roman" w:hAnsi="Times New Roman"/>
          <w:sz w:val="20"/>
        </w:rPr>
        <w:t xml:space="preserve">, 60 (2015): 261-297. Xi She </w:t>
      </w:r>
      <w:r>
        <w:rPr>
          <w:rFonts w:hint="eastAsia" w:ascii="Times New Roman" w:hAnsi="Times New Roman"/>
          <w:sz w:val="20"/>
        </w:rPr>
        <w:t>希社</w:t>
      </w:r>
      <w:r>
        <w:rPr>
          <w:rFonts w:ascii="Times New Roman" w:hAnsi="Times New Roman"/>
          <w:sz w:val="20"/>
        </w:rPr>
        <w:t xml:space="preserve"> in Shanghai was formed by journalists and the Qian She </w:t>
      </w:r>
      <w:r>
        <w:rPr>
          <w:rFonts w:hint="eastAsia" w:ascii="Times New Roman" w:hAnsi="Times New Roman"/>
          <w:sz w:val="20"/>
        </w:rPr>
        <w:t>潛社</w:t>
      </w:r>
      <w:r>
        <w:rPr>
          <w:rFonts w:ascii="Times New Roman" w:hAnsi="Times New Roman"/>
          <w:sz w:val="20"/>
        </w:rPr>
        <w:t xml:space="preserve"> in Nanjing by professors and students from the National Central University. See Tang Dongli </w:t>
      </w:r>
      <w:r>
        <w:rPr>
          <w:rFonts w:hint="eastAsia" w:ascii="Times New Roman" w:hAnsi="Times New Roman"/>
          <w:sz w:val="20"/>
        </w:rPr>
        <w:t>唐冬莅</w:t>
      </w:r>
      <w:r>
        <w:rPr>
          <w:rFonts w:ascii="Times New Roman" w:hAnsi="Times New Roman"/>
          <w:sz w:val="20"/>
        </w:rPr>
        <w:t xml:space="preserve">, “Minguo chunian jiuti shici jieshe yanjiu: yi 1912-1937 nian Shanghai, Nanjing liangdi weili” </w:t>
      </w:r>
      <w:r>
        <w:rPr>
          <w:rFonts w:hint="eastAsia" w:ascii="Times New Roman" w:hAnsi="Times New Roman"/>
          <w:sz w:val="20"/>
        </w:rPr>
        <w:t>民國初年舊體詩詞結社研究</w:t>
      </w:r>
      <w:r>
        <w:rPr>
          <w:rFonts w:ascii="Times New Roman" w:hAnsi="Times New Roman"/>
          <w:sz w:val="20"/>
        </w:rPr>
        <w:t xml:space="preserve">: </w:t>
      </w:r>
      <w:r>
        <w:rPr>
          <w:rFonts w:hint="eastAsia" w:ascii="Times New Roman" w:hAnsi="Times New Roman"/>
          <w:sz w:val="20"/>
        </w:rPr>
        <w:t>以</w:t>
      </w:r>
      <w:r>
        <w:rPr>
          <w:rFonts w:ascii="Times New Roman" w:hAnsi="Times New Roman"/>
          <w:sz w:val="20"/>
        </w:rPr>
        <w:t>1912-1937</w:t>
      </w:r>
      <w:r>
        <w:rPr>
          <w:rFonts w:hint="eastAsia" w:ascii="Times New Roman" w:hAnsi="Times New Roman"/>
          <w:sz w:val="20"/>
        </w:rPr>
        <w:t>年上海、南京兩地為例</w:t>
      </w:r>
      <w:r>
        <w:rPr>
          <w:rFonts w:ascii="Times New Roman" w:hAnsi="Times New Roman"/>
          <w:sz w:val="20"/>
        </w:rPr>
        <w:t xml:space="preserve"> (Singapore: National University of Singapore, Ph.D. dissertation, 2018), pp. 77-135. </w:t>
      </w:r>
    </w:p>
  </w:footnote>
  <w:footnote w:id="45">
    <w:p>
      <w:pPr>
        <w:pStyle w:val="11"/>
        <w:rPr>
          <w:rFonts w:ascii="Times New Roman" w:hAnsi="Times New Roman"/>
        </w:rPr>
      </w:pPr>
      <w:r>
        <w:rPr>
          <w:rStyle w:val="17"/>
          <w:rFonts w:ascii="Times New Roman" w:hAnsi="Times New Roman"/>
        </w:rPr>
        <w:footnoteRef/>
      </w:r>
      <w:r>
        <w:rPr>
          <w:rFonts w:ascii="Times New Roman" w:hAnsi="Times New Roman"/>
          <w:sz w:val="22"/>
        </w:rPr>
        <w:t xml:space="preserve"> Khoo, </w:t>
      </w:r>
      <w:r>
        <w:rPr>
          <w:rFonts w:ascii="Times New Roman" w:hAnsi="Times New Roman"/>
          <w:i/>
          <w:sz w:val="22"/>
        </w:rPr>
        <w:t>Tanxie shiji</w:t>
      </w:r>
      <w:r>
        <w:rPr>
          <w:rFonts w:ascii="Times New Roman" w:hAnsi="Times New Roman"/>
          <w:sz w:val="22"/>
        </w:rPr>
        <w:t xml:space="preserve">, “preface,” p. 2a. </w:t>
      </w:r>
    </w:p>
  </w:footnote>
  <w:footnote w:id="46">
    <w:p>
      <w:pPr>
        <w:pStyle w:val="11"/>
        <w:rPr>
          <w:rFonts w:ascii="Times New Roman" w:hAnsi="Times New Roman"/>
          <w:i/>
          <w:sz w:val="8"/>
        </w:rPr>
      </w:pPr>
      <w:r>
        <w:rPr>
          <w:rStyle w:val="17"/>
          <w:rFonts w:ascii="Times New Roman" w:hAnsi="Times New Roman"/>
        </w:rPr>
        <w:footnoteRef/>
      </w:r>
      <w:r>
        <w:rPr>
          <w:rFonts w:ascii="Times New Roman" w:hAnsi="Times New Roman"/>
        </w:rPr>
        <w:t xml:space="preserve"> See Rui Yu, </w:t>
      </w:r>
      <w:r>
        <w:rPr>
          <w:rFonts w:ascii="Times New Roman" w:hAnsi="Times New Roman"/>
          <w:i/>
        </w:rPr>
        <w:t xml:space="preserve">Rui Yu shangren shiji </w:t>
      </w:r>
      <w:r>
        <w:rPr>
          <w:rFonts w:hint="eastAsia" w:ascii="Times New Roman" w:hAnsi="Times New Roman"/>
        </w:rPr>
        <w:t>瑞于上人詩集</w:t>
      </w:r>
      <w:r>
        <w:rPr>
          <w:rFonts w:ascii="Times New Roman" w:hAnsi="Times New Roman"/>
        </w:rPr>
        <w:t xml:space="preserve"> (Singapore: 1939); Chen Qi, </w:t>
      </w:r>
      <w:r>
        <w:rPr>
          <w:rFonts w:ascii="Times New Roman" w:hAnsi="Times New Roman"/>
          <w:i/>
        </w:rPr>
        <w:t>Zhizhang shigao</w:t>
      </w:r>
      <w:r>
        <w:rPr>
          <w:rFonts w:ascii="Times New Roman" w:hAnsi="Times New Roman"/>
        </w:rPr>
        <w:t xml:space="preserve">; Hong Jinghu, </w:t>
      </w:r>
      <w:r>
        <w:rPr>
          <w:rFonts w:ascii="Times New Roman" w:hAnsi="Times New Roman"/>
          <w:i/>
        </w:rPr>
        <w:t>Jinghu yinchao</w:t>
      </w:r>
      <w:r>
        <w:rPr>
          <w:rFonts w:ascii="Times New Roman" w:hAnsi="Times New Roman"/>
        </w:rPr>
        <w:t xml:space="preserve"> </w:t>
      </w:r>
      <w:r>
        <w:rPr>
          <w:rFonts w:hint="eastAsia" w:ascii="Times New Roman" w:hAnsi="Times New Roman"/>
          <w:color w:val="333333"/>
          <w:lang w:val="en"/>
        </w:rPr>
        <w:t>鏡湖吟草</w:t>
      </w:r>
      <w:r>
        <w:rPr>
          <w:rFonts w:ascii="Times New Roman" w:hAnsi="Times New Roman"/>
          <w:color w:val="333333"/>
          <w:lang w:val="en"/>
        </w:rPr>
        <w:t xml:space="preserve"> (Singapore: Nanyang yinwu gongsi, 1958); Li Peh Khai, </w:t>
      </w:r>
      <w:r>
        <w:rPr>
          <w:rFonts w:ascii="Times New Roman" w:hAnsi="Times New Roman"/>
          <w:i/>
        </w:rPr>
        <w:t xml:space="preserve">Mingyi Li Bogai xiansheng shiwen ji </w:t>
      </w:r>
      <w:r>
        <w:rPr>
          <w:rFonts w:hint="eastAsia" w:ascii="Times New Roman" w:hAnsi="Times New Roman"/>
        </w:rPr>
        <w:t>名醫黎伯概先生詩文集</w:t>
      </w:r>
      <w:r>
        <w:rPr>
          <w:rFonts w:ascii="Times New Roman" w:hAnsi="Times New Roman"/>
        </w:rPr>
        <w:t xml:space="preserve"> (Singapore: Zhonghua shuju, 1977); Shi Zugao, </w:t>
      </w:r>
      <w:r>
        <w:rPr>
          <w:rFonts w:ascii="Times New Roman" w:hAnsi="Times New Roman"/>
          <w:i/>
        </w:rPr>
        <w:t xml:space="preserve">Shuoguozhai ci </w:t>
      </w:r>
      <w:r>
        <w:rPr>
          <w:rFonts w:hint="eastAsia" w:ascii="Times New Roman" w:hAnsi="Times New Roman"/>
        </w:rPr>
        <w:t>碩果齋詞</w:t>
      </w:r>
      <w:r>
        <w:rPr>
          <w:rFonts w:ascii="Times New Roman" w:hAnsi="Times New Roman"/>
        </w:rPr>
        <w:t xml:space="preserve"> (Shanghai: Guoli jinan daxue nanyang wenhua shiyebu, 1933); Sun Shinan, </w:t>
      </w:r>
      <w:r>
        <w:rPr>
          <w:rFonts w:ascii="Times New Roman" w:hAnsi="Times New Roman"/>
          <w:i/>
        </w:rPr>
        <w:t>Xue’an shigao</w:t>
      </w:r>
      <w:r>
        <w:rPr>
          <w:rFonts w:ascii="Times New Roman" w:hAnsi="Times New Roman"/>
        </w:rPr>
        <w:t xml:space="preserve">, (Singapore: 1957). Huang Baoguang </w:t>
      </w:r>
      <w:r>
        <w:rPr>
          <w:rFonts w:hint="eastAsia" w:ascii="Times New Roman" w:hAnsi="Times New Roman"/>
        </w:rPr>
        <w:t>黃葆光</w:t>
      </w:r>
      <w:r>
        <w:rPr>
          <w:rFonts w:ascii="Times New Roman" w:hAnsi="Times New Roman"/>
        </w:rPr>
        <w:t xml:space="preserve"> (?-1952) and Lin Shugou </w:t>
      </w:r>
      <w:r>
        <w:rPr>
          <w:rFonts w:hint="eastAsia" w:ascii="Times New Roman" w:hAnsi="Times New Roman"/>
        </w:rPr>
        <w:t>林庶溝</w:t>
      </w:r>
      <w:r>
        <w:rPr>
          <w:rFonts w:ascii="Times New Roman" w:hAnsi="Times New Roman"/>
        </w:rPr>
        <w:t xml:space="preserve"> had their poetry collections published in </w:t>
      </w:r>
      <w:r>
        <w:rPr>
          <w:rFonts w:ascii="Times New Roman" w:hAnsi="Times New Roman"/>
          <w:i/>
        </w:rPr>
        <w:t xml:space="preserve">Nanyang Siang Pau </w:t>
      </w:r>
      <w:r>
        <w:rPr>
          <w:rFonts w:ascii="Times New Roman" w:hAnsi="Times New Roman"/>
        </w:rPr>
        <w:t xml:space="preserve">in 1925 from January to November respectively.  </w:t>
      </w:r>
      <w:r>
        <w:rPr>
          <w:rFonts w:ascii="Times New Roman" w:hAnsi="Times New Roman"/>
          <w:i/>
        </w:rPr>
        <w:t xml:space="preserve"> </w:t>
      </w:r>
    </w:p>
  </w:footnote>
  <w:footnote w:id="47">
    <w:p>
      <w:pPr>
        <w:pStyle w:val="11"/>
        <w:rPr>
          <w:rFonts w:ascii="Times New Roman" w:hAnsi="Times New Roman"/>
          <w:sz w:val="16"/>
        </w:rPr>
      </w:pPr>
      <w:r>
        <w:rPr>
          <w:rStyle w:val="17"/>
          <w:rFonts w:ascii="Times New Roman" w:hAnsi="Times New Roman"/>
        </w:rPr>
        <w:footnoteRef/>
      </w:r>
      <w:r>
        <w:rPr>
          <w:rFonts w:ascii="Times New Roman" w:hAnsi="Times New Roman"/>
        </w:rPr>
        <w:t xml:space="preserve"> For Zhang and Li’s brief biographies, see Kua Bak Lim </w:t>
      </w:r>
      <w:r>
        <w:rPr>
          <w:rFonts w:hint="eastAsia" w:ascii="Times New Roman" w:hAnsi="Times New Roman"/>
        </w:rPr>
        <w:t>柯木林</w:t>
      </w:r>
      <w:r>
        <w:rPr>
          <w:rFonts w:ascii="Times New Roman" w:hAnsi="Times New Roman"/>
        </w:rPr>
        <w:t xml:space="preserve"> ed., </w:t>
      </w:r>
      <w:r>
        <w:rPr>
          <w:rFonts w:ascii="Times New Roman" w:hAnsi="Times New Roman"/>
          <w:i/>
        </w:rPr>
        <w:t>Xinhua lishi renwu liezhuan</w:t>
      </w:r>
      <w:r>
        <w:rPr>
          <w:rFonts w:hint="eastAsia" w:ascii="Times New Roman" w:hAnsi="Times New Roman"/>
        </w:rPr>
        <w:t>新華歷史人物列傳</w:t>
      </w:r>
      <w:r>
        <w:rPr>
          <w:rFonts w:ascii="Times New Roman" w:hAnsi="Times New Roman"/>
        </w:rPr>
        <w:t xml:space="preserve"> (Singapore: Jiaoyu chuban siying youxian gongsi, 1995), pp. 111, 48. </w:t>
      </w:r>
    </w:p>
  </w:footnote>
  <w:footnote w:id="48">
    <w:p>
      <w:pPr>
        <w:pStyle w:val="11"/>
        <w:rPr>
          <w:rFonts w:ascii="Times New Roman" w:hAnsi="Times New Roman"/>
        </w:rPr>
      </w:pPr>
      <w:r>
        <w:rPr>
          <w:rStyle w:val="17"/>
          <w:rFonts w:ascii="Times New Roman" w:hAnsi="Times New Roman"/>
        </w:rPr>
        <w:footnoteRef/>
      </w:r>
      <w:r>
        <w:rPr>
          <w:rFonts w:ascii="Times New Roman" w:hAnsi="Times New Roman"/>
        </w:rPr>
        <w:t xml:space="preserve"> Khoo, “Shi Rui Yu fashi shiji xu” </w:t>
      </w:r>
      <w:r>
        <w:rPr>
          <w:rFonts w:hint="eastAsia" w:ascii="Times New Roman" w:hAnsi="Times New Roman"/>
        </w:rPr>
        <w:t>釋瑞于法師詩集序</w:t>
      </w:r>
      <w:r>
        <w:rPr>
          <w:rFonts w:ascii="Times New Roman" w:hAnsi="Times New Roman"/>
        </w:rPr>
        <w:t xml:space="preserve">, in </w:t>
      </w:r>
      <w:r>
        <w:rPr>
          <w:rFonts w:ascii="Times New Roman" w:hAnsi="Times New Roman"/>
          <w:i/>
        </w:rPr>
        <w:t>Rui Yu shangren shiji</w:t>
      </w:r>
      <w:r>
        <w:rPr>
          <w:rFonts w:ascii="Times New Roman" w:hAnsi="Times New Roman"/>
        </w:rPr>
        <w:t xml:space="preserve">, prefatory page, 2a. </w:t>
      </w:r>
    </w:p>
  </w:footnote>
  <w:footnote w:id="49">
    <w:p>
      <w:pPr>
        <w:pStyle w:val="11"/>
        <w:rPr>
          <w:rFonts w:ascii="Times New Roman" w:hAnsi="Times New Roman"/>
        </w:rPr>
      </w:pPr>
      <w:r>
        <w:rPr>
          <w:rStyle w:val="17"/>
          <w:rFonts w:ascii="Times New Roman" w:hAnsi="Times New Roman"/>
        </w:rPr>
        <w:footnoteRef/>
      </w:r>
      <w:r>
        <w:rPr>
          <w:rFonts w:ascii="Times New Roman" w:hAnsi="Times New Roman"/>
        </w:rPr>
        <w:t xml:space="preserve"> Hong Jinghu, preface to Sun, </w:t>
      </w:r>
      <w:r>
        <w:rPr>
          <w:rFonts w:ascii="Times New Roman" w:hAnsi="Times New Roman"/>
          <w:i/>
        </w:rPr>
        <w:t>Xue’an shigao</w:t>
      </w:r>
      <w:r>
        <w:rPr>
          <w:rFonts w:ascii="Times New Roman" w:hAnsi="Times New Roman"/>
        </w:rPr>
        <w:t xml:space="preserve">, prefatory page, 2.  </w:t>
      </w:r>
    </w:p>
  </w:footnote>
  <w:footnote w:id="50">
    <w:p>
      <w:pPr>
        <w:pStyle w:val="11"/>
        <w:rPr>
          <w:rFonts w:ascii="Times New Roman" w:hAnsi="Times New Roman"/>
        </w:rPr>
      </w:pPr>
      <w:r>
        <w:rPr>
          <w:rStyle w:val="17"/>
          <w:rFonts w:ascii="Times New Roman" w:hAnsi="Times New Roman"/>
        </w:rPr>
        <w:footnoteRef/>
      </w:r>
      <w:r>
        <w:rPr>
          <w:rFonts w:ascii="Times New Roman" w:hAnsi="Times New Roman"/>
        </w:rPr>
        <w:t xml:space="preserve"> Hong Jinghu, “</w:t>
      </w:r>
      <w:r>
        <w:rPr>
          <w:rFonts w:ascii="Times New Roman" w:hAnsi="Times New Roman"/>
          <w:i/>
        </w:rPr>
        <w:t xml:space="preserve">Jinghu yinchao </w:t>
      </w:r>
      <w:r>
        <w:rPr>
          <w:rFonts w:ascii="Times New Roman" w:hAnsi="Times New Roman"/>
        </w:rPr>
        <w:t xml:space="preserve">zixu” </w:t>
      </w:r>
      <w:r>
        <w:rPr>
          <w:rFonts w:hint="eastAsia" w:ascii="Times New Roman" w:hAnsi="Times New Roman"/>
        </w:rPr>
        <w:t>鏡湖吟草自序</w:t>
      </w:r>
      <w:r>
        <w:rPr>
          <w:rFonts w:ascii="Times New Roman" w:hAnsi="Times New Roman"/>
        </w:rPr>
        <w:t xml:space="preserve">, in Hong, </w:t>
      </w:r>
      <w:r>
        <w:rPr>
          <w:rFonts w:ascii="Times New Roman" w:hAnsi="Times New Roman"/>
          <w:i/>
        </w:rPr>
        <w:t>Jinghu yinchao</w:t>
      </w:r>
      <w:r>
        <w:rPr>
          <w:rFonts w:ascii="Times New Roman" w:hAnsi="Times New Roman"/>
        </w:rPr>
        <w:t>, prefatory page, 4.</w:t>
      </w:r>
    </w:p>
  </w:footnote>
  <w:footnote w:id="51">
    <w:p>
      <w:pPr>
        <w:pStyle w:val="11"/>
        <w:rPr>
          <w:rFonts w:ascii="Times New Roman" w:hAnsi="Times New Roman"/>
        </w:rPr>
      </w:pPr>
      <w:r>
        <w:rPr>
          <w:rStyle w:val="17"/>
          <w:rFonts w:ascii="Times New Roman" w:hAnsi="Times New Roman"/>
        </w:rPr>
        <w:footnoteRef/>
      </w:r>
      <w:r>
        <w:rPr>
          <w:rFonts w:ascii="Times New Roman" w:hAnsi="Times New Roman"/>
        </w:rPr>
        <w:t xml:space="preserve"> Kua Bak Lim </w:t>
      </w:r>
      <w:r>
        <w:rPr>
          <w:rFonts w:hint="eastAsia" w:ascii="Times New Roman" w:hAnsi="Times New Roman"/>
        </w:rPr>
        <w:t>柯木林</w:t>
      </w:r>
      <w:r>
        <w:rPr>
          <w:rFonts w:ascii="Times New Roman" w:hAnsi="Times New Roman"/>
        </w:rPr>
        <w:t xml:space="preserve"> ed., </w:t>
      </w:r>
      <w:r>
        <w:rPr>
          <w:rFonts w:ascii="Times New Roman" w:hAnsi="Times New Roman"/>
          <w:i/>
        </w:rPr>
        <w:t>Xinhua lishi renwu liezhuan</w:t>
      </w:r>
      <w:r>
        <w:rPr>
          <w:rFonts w:ascii="Times New Roman" w:hAnsi="Times New Roman"/>
        </w:rPr>
        <w:t xml:space="preserve">, p. 211. </w:t>
      </w:r>
    </w:p>
  </w:footnote>
  <w:footnote w:id="52">
    <w:p>
      <w:pPr>
        <w:pStyle w:val="11"/>
        <w:rPr>
          <w:rFonts w:ascii="Times New Roman" w:hAnsi="Times New Roman"/>
        </w:rPr>
      </w:pPr>
      <w:r>
        <w:rPr>
          <w:rStyle w:val="17"/>
          <w:rFonts w:ascii="Times New Roman" w:hAnsi="Times New Roman"/>
        </w:rPr>
        <w:footnoteRef/>
      </w:r>
      <w:r>
        <w:rPr>
          <w:rFonts w:ascii="Times New Roman" w:hAnsi="Times New Roman"/>
        </w:rPr>
        <w:t xml:space="preserve"> Hsu Yun Tsiao, preface to Li, </w:t>
      </w:r>
      <w:r>
        <w:rPr>
          <w:rFonts w:ascii="Times New Roman" w:hAnsi="Times New Roman"/>
          <w:i/>
        </w:rPr>
        <w:t>Mingyi Li Bogai xiansheng shiwen ji</w:t>
      </w:r>
      <w:r>
        <w:rPr>
          <w:rFonts w:ascii="Times New Roman" w:hAnsi="Times New Roman"/>
        </w:rPr>
        <w:t xml:space="preserve">, prefatory pages, 1-2. </w:t>
      </w:r>
    </w:p>
  </w:footnote>
  <w:footnote w:id="53">
    <w:p>
      <w:pPr>
        <w:pStyle w:val="11"/>
        <w:rPr>
          <w:rFonts w:ascii="Times New Roman" w:hAnsi="Times New Roman"/>
        </w:rPr>
      </w:pPr>
      <w:r>
        <w:rPr>
          <w:rStyle w:val="17"/>
          <w:rFonts w:ascii="Times New Roman" w:hAnsi="Times New Roman"/>
        </w:rPr>
        <w:footnoteRef/>
      </w:r>
      <w:r>
        <w:rPr>
          <w:rFonts w:ascii="Times New Roman" w:hAnsi="Times New Roman"/>
        </w:rPr>
        <w:t xml:space="preserve"> Prefaces by Shi Zugao and Liu Shimu </w:t>
      </w:r>
      <w:r>
        <w:rPr>
          <w:rFonts w:hint="eastAsia" w:ascii="Times New Roman" w:hAnsi="Times New Roman"/>
        </w:rPr>
        <w:t>劉士木</w:t>
      </w:r>
      <w:r>
        <w:rPr>
          <w:rFonts w:ascii="Times New Roman" w:hAnsi="Times New Roman"/>
        </w:rPr>
        <w:t xml:space="preserve"> to Shi’s </w:t>
      </w:r>
      <w:r>
        <w:rPr>
          <w:rFonts w:ascii="Times New Roman" w:hAnsi="Times New Roman"/>
          <w:i/>
        </w:rPr>
        <w:t>Shuoguozhai ci</w:t>
      </w:r>
      <w:r>
        <w:rPr>
          <w:rFonts w:ascii="Times New Roman" w:hAnsi="Times New Roman"/>
        </w:rPr>
        <w:t xml:space="preserve">, prefatory pages. </w:t>
      </w:r>
    </w:p>
  </w:footnote>
  <w:footnote w:id="54">
    <w:p>
      <w:pPr>
        <w:pStyle w:val="11"/>
        <w:rPr>
          <w:rFonts w:ascii="Times New Roman" w:hAnsi="Times New Roman"/>
        </w:rPr>
      </w:pPr>
      <w:r>
        <w:rPr>
          <w:rStyle w:val="17"/>
          <w:rFonts w:ascii="Times New Roman" w:hAnsi="Times New Roman"/>
        </w:rPr>
        <w:footnoteRef/>
      </w:r>
      <w:r>
        <w:rPr>
          <w:rFonts w:ascii="Times New Roman" w:hAnsi="Times New Roman"/>
        </w:rPr>
        <w:t xml:space="preserve"> Wang only submitted one piece to congratulate Khoo Seok Wan on his birthday. See </w:t>
      </w:r>
      <w:r>
        <w:rPr>
          <w:rFonts w:ascii="Times New Roman" w:hAnsi="Times New Roman"/>
          <w:i/>
        </w:rPr>
        <w:t>Lat Pau</w:t>
      </w:r>
      <w:r>
        <w:rPr>
          <w:rFonts w:ascii="Times New Roman" w:hAnsi="Times New Roman"/>
        </w:rPr>
        <w:t xml:space="preserve">, December 11, 1924, p. 16. For </w:t>
      </w:r>
      <w:r>
        <w:rPr>
          <w:rFonts w:ascii="Times New Roman" w:hAnsi="Times New Roman" w:eastAsia="Gungsuh" w:cs="Times New Roman"/>
          <w:color w:val="000000"/>
        </w:rPr>
        <w:t>correspondence</w:t>
      </w:r>
      <w:r>
        <w:rPr>
          <w:rFonts w:ascii="Times New Roman" w:hAnsi="Times New Roman"/>
        </w:rPr>
        <w:t xml:space="preserve"> between Khoo and Wang, see Li Qingnian, “Yinhun yeye dao Xingzhou: Qiu Shuyuan yu Taiwan shiren Wang Song” </w:t>
      </w:r>
      <w:r>
        <w:rPr>
          <w:rFonts w:hint="eastAsia" w:ascii="Times New Roman" w:hAnsi="Times New Roman"/>
        </w:rPr>
        <w:t>吟魂夜夜到星洲</w:t>
      </w:r>
      <w:r>
        <w:rPr>
          <w:rFonts w:ascii="Times New Roman" w:hAnsi="Times New Roman"/>
        </w:rPr>
        <w:t xml:space="preserve">: </w:t>
      </w:r>
      <w:r>
        <w:rPr>
          <w:rFonts w:hint="eastAsia" w:ascii="Times New Roman" w:hAnsi="Times New Roman"/>
        </w:rPr>
        <w:t>邱</w:t>
      </w:r>
      <w:r>
        <w:rPr>
          <w:rFonts w:ascii="Times New Roman" w:hAnsi="Times New Roman"/>
        </w:rPr>
        <w:t>[</w:t>
      </w:r>
      <w:r>
        <w:rPr>
          <w:rFonts w:hint="eastAsia" w:ascii="Times New Roman" w:hAnsi="Times New Roman"/>
        </w:rPr>
        <w:t>淑</w:t>
      </w:r>
      <w:r>
        <w:rPr>
          <w:rFonts w:ascii="Times New Roman" w:hAnsi="Times New Roman"/>
        </w:rPr>
        <w:t>]</w:t>
      </w:r>
      <w:r>
        <w:rPr>
          <w:rFonts w:hint="eastAsia" w:ascii="Times New Roman" w:hAnsi="Times New Roman"/>
        </w:rPr>
        <w:t>園與台灣詩人王松</w:t>
      </w:r>
      <w:r>
        <w:rPr>
          <w:rFonts w:ascii="Times New Roman" w:hAnsi="Times New Roman"/>
        </w:rPr>
        <w:t xml:space="preserve">, in Li’s blogger “Nanming Wenzhai” </w:t>
      </w:r>
      <w:r>
        <w:rPr>
          <w:rFonts w:hint="eastAsia" w:ascii="Times New Roman" w:hAnsi="Times New Roman"/>
        </w:rPr>
        <w:t>南溟文齋</w:t>
      </w:r>
      <w:r>
        <w:rPr>
          <w:rFonts w:ascii="Times New Roman" w:hAnsi="Times New Roman"/>
        </w:rPr>
        <w:t xml:space="preserve">, website: </w:t>
      </w:r>
      <w:r>
        <w:fldChar w:fldCharType="begin"/>
      </w:r>
      <w:r>
        <w:instrText xml:space="preserve"> HYPERLINK "http://kenglian46.blogspot.com/2012/05/blog-post_13.html" \h </w:instrText>
      </w:r>
      <w:r>
        <w:fldChar w:fldCharType="separate"/>
      </w:r>
      <w:r>
        <w:rPr>
          <w:rFonts w:ascii="Times New Roman" w:hAnsi="Times New Roman" w:eastAsia="Times New Roman" w:cs="Times New Roman"/>
          <w:color w:val="000000"/>
        </w:rPr>
        <w:t>http://kenglian46.blogspot.com/2012/05/blog-post_13.html</w:t>
      </w:r>
      <w:r>
        <w:rPr>
          <w:rFonts w:ascii="Times New Roman" w:hAnsi="Times New Roman" w:eastAsia="Times New Roman" w:cs="Times New Roman"/>
          <w:color w:val="000000"/>
        </w:rPr>
        <w:fldChar w:fldCharType="end"/>
      </w:r>
      <w:r>
        <w:rPr>
          <w:rFonts w:ascii="Times New Roman" w:hAnsi="Times New Roman"/>
        </w:rPr>
        <w:t xml:space="preserve"> , posted May 13, 2012, viewed on April 11, 2019.  </w:t>
      </w:r>
    </w:p>
  </w:footnote>
  <w:footnote w:id="55">
    <w:p>
      <w:pPr>
        <w:pStyle w:val="11"/>
        <w:rPr>
          <w:rFonts w:ascii="Times New Roman" w:hAnsi="Times New Roman"/>
        </w:rPr>
      </w:pPr>
      <w:r>
        <w:rPr>
          <w:rStyle w:val="17"/>
          <w:rFonts w:ascii="Times New Roman" w:hAnsi="Times New Roman"/>
        </w:rPr>
        <w:footnoteRef/>
      </w:r>
      <w:r>
        <w:rPr>
          <w:rFonts w:ascii="Times New Roman" w:hAnsi="Times New Roman"/>
        </w:rPr>
        <w:t xml:space="preserve"> See </w:t>
      </w:r>
      <w:r>
        <w:rPr>
          <w:rFonts w:ascii="Times New Roman" w:hAnsi="Times New Roman"/>
          <w:i/>
        </w:rPr>
        <w:t>Sing Po</w:t>
      </w:r>
      <w:r>
        <w:rPr>
          <w:rFonts w:ascii="Times New Roman" w:hAnsi="Times New Roman"/>
        </w:rPr>
        <w:t>, July 3, 1893, p. 9.</w:t>
      </w:r>
    </w:p>
  </w:footnote>
  <w:footnote w:id="56">
    <w:p>
      <w:pPr>
        <w:pStyle w:val="11"/>
        <w:rPr>
          <w:rFonts w:ascii="Times New Roman" w:hAnsi="Times New Roman"/>
          <w:sz w:val="16"/>
        </w:rPr>
      </w:pPr>
      <w:r>
        <w:rPr>
          <w:rStyle w:val="17"/>
          <w:rFonts w:ascii="Times New Roman" w:hAnsi="Times New Roman"/>
        </w:rPr>
        <w:footnoteRef/>
      </w:r>
      <w:r>
        <w:rPr>
          <w:rFonts w:ascii="Times New Roman" w:hAnsi="Times New Roman"/>
        </w:rPr>
        <w:t xml:space="preserve"> Shu-mei Shih, </w:t>
      </w:r>
      <w:r>
        <w:rPr>
          <w:rFonts w:ascii="Times New Roman" w:hAnsi="Times New Roman"/>
          <w:i/>
        </w:rPr>
        <w:t>Visuality and Identity: Sinophone Articulations across the Pacific</w:t>
      </w:r>
      <w:r>
        <w:rPr>
          <w:rFonts w:ascii="Times New Roman" w:hAnsi="Times New Roman"/>
        </w:rPr>
        <w:t xml:space="preserve"> (</w:t>
      </w:r>
      <w:r>
        <w:rPr>
          <w:rFonts w:ascii="Times New Roman" w:hAnsi="Times New Roman"/>
          <w:color w:val="000000"/>
          <w:shd w:val="clear" w:color="auto" w:fill="FFFFFF"/>
        </w:rPr>
        <w:t>Berkeley, Calif.: University of California Press, 2007), p. 31.</w:t>
      </w:r>
    </w:p>
  </w:footnote>
  <w:footnote w:id="57">
    <w:p>
      <w:pPr>
        <w:pStyle w:val="11"/>
        <w:rPr>
          <w:rFonts w:ascii="Times New Roman" w:hAnsi="Times New Roman"/>
        </w:rPr>
      </w:pPr>
      <w:r>
        <w:rPr>
          <w:rStyle w:val="17"/>
          <w:rFonts w:ascii="Times New Roman" w:hAnsi="Times New Roman"/>
        </w:rPr>
        <w:footnoteRef/>
      </w:r>
      <w:r>
        <w:rPr>
          <w:rFonts w:ascii="Times New Roman" w:hAnsi="Times New Roman"/>
        </w:rPr>
        <w:t xml:space="preserve"> This was in stark contrast with the Straits Chinese, who received English education and deemed themselves British subjects. See Lee Guan Kin </w:t>
      </w:r>
      <w:r>
        <w:rPr>
          <w:rFonts w:hint="eastAsia" w:ascii="Times New Roman" w:hAnsi="Times New Roman"/>
        </w:rPr>
        <w:t>李元瑾</w:t>
      </w:r>
      <w:r>
        <w:rPr>
          <w:rFonts w:ascii="Times New Roman" w:hAnsi="Times New Roman"/>
        </w:rPr>
        <w:t xml:space="preserve">, “Xinjiapo huaren shenfen rentong de zhuanbian” </w:t>
      </w:r>
      <w:r>
        <w:rPr>
          <w:rFonts w:hint="eastAsia" w:ascii="Times New Roman" w:hAnsi="Times New Roman"/>
        </w:rPr>
        <w:t>新加坡華人身份認同的轉變</w:t>
      </w:r>
      <w:r>
        <w:rPr>
          <w:rFonts w:ascii="Times New Roman" w:hAnsi="Times New Roman"/>
        </w:rPr>
        <w:t xml:space="preserve">, in Lee ed., </w:t>
      </w:r>
      <w:r>
        <w:rPr>
          <w:rFonts w:ascii="Times New Roman" w:hAnsi="Times New Roman"/>
          <w:i/>
        </w:rPr>
        <w:t>Xinma huaren chuantong yu xiandai de duihua</w:t>
      </w:r>
      <w:r>
        <w:rPr>
          <w:rFonts w:ascii="Times New Roman" w:hAnsi="Times New Roman"/>
        </w:rPr>
        <w:t xml:space="preserve"> </w:t>
      </w:r>
      <w:r>
        <w:rPr>
          <w:rFonts w:hint="eastAsia" w:ascii="Times New Roman" w:hAnsi="Times New Roman"/>
        </w:rPr>
        <w:t>新馬華人傳統與現代的對話</w:t>
      </w:r>
      <w:r>
        <w:rPr>
          <w:rFonts w:ascii="Times New Roman" w:hAnsi="Times New Roman"/>
        </w:rPr>
        <w:t xml:space="preserve"> (Singapore: Centre for Chinese Language and Culture, Nanyang Technological University, 2002), pp. 65-66. </w:t>
      </w:r>
    </w:p>
  </w:footnote>
  <w:footnote w:id="58">
    <w:p>
      <w:pPr>
        <w:pStyle w:val="11"/>
        <w:rPr>
          <w:rFonts w:ascii="Times New Roman" w:hAnsi="Times New Roman"/>
        </w:rPr>
      </w:pPr>
      <w:r>
        <w:rPr>
          <w:rStyle w:val="17"/>
          <w:rFonts w:ascii="Times New Roman" w:hAnsi="Times New Roman"/>
        </w:rPr>
        <w:footnoteRef/>
      </w:r>
      <w:r>
        <w:rPr>
          <w:rFonts w:ascii="Times New Roman" w:hAnsi="Times New Roman"/>
        </w:rPr>
        <w:t xml:space="preserve"> Yeo Song Nian, “Shengming yu wenhua: cong Dongnanya huazu yiminshi shuodao wenxue bentuxing de neihan” </w:t>
      </w:r>
      <w:r>
        <w:rPr>
          <w:rFonts w:hint="eastAsia" w:ascii="Times New Roman" w:hAnsi="Times New Roman"/>
        </w:rPr>
        <w:t>生命與文化</w:t>
      </w:r>
      <w:r>
        <w:rPr>
          <w:rFonts w:ascii="Times New Roman" w:hAnsi="Times New Roman"/>
        </w:rPr>
        <w:t xml:space="preserve">: </w:t>
      </w:r>
      <w:r>
        <w:rPr>
          <w:rFonts w:hint="eastAsia" w:ascii="Times New Roman" w:hAnsi="Times New Roman"/>
        </w:rPr>
        <w:t>從東南亞華族移民史說到文學本土性的內涵</w:t>
      </w:r>
      <w:r>
        <w:rPr>
          <w:rFonts w:ascii="Times New Roman" w:hAnsi="Times New Roman"/>
        </w:rPr>
        <w:t xml:space="preserve">, in Li Xuanlou </w:t>
      </w:r>
      <w:r>
        <w:rPr>
          <w:rFonts w:hint="eastAsia" w:ascii="Times New Roman" w:hAnsi="Times New Roman"/>
        </w:rPr>
        <w:t>李選樓</w:t>
      </w:r>
      <w:r>
        <w:rPr>
          <w:rFonts w:ascii="Times New Roman" w:hAnsi="Times New Roman"/>
        </w:rPr>
        <w:t xml:space="preserve"> ed., </w:t>
      </w:r>
      <w:r>
        <w:rPr>
          <w:rFonts w:ascii="Times New Roman" w:hAnsi="Times New Roman"/>
          <w:i/>
        </w:rPr>
        <w:t xml:space="preserve">Xinhua wenxue 50 nian lunwenji </w:t>
      </w:r>
      <w:r>
        <w:rPr>
          <w:rFonts w:hint="eastAsia" w:ascii="Times New Roman" w:hAnsi="Times New Roman"/>
        </w:rPr>
        <w:t>新華文學</w:t>
      </w:r>
      <w:r>
        <w:rPr>
          <w:rFonts w:ascii="Times New Roman" w:hAnsi="Times New Roman"/>
        </w:rPr>
        <w:t>50</w:t>
      </w:r>
      <w:r>
        <w:rPr>
          <w:rFonts w:hint="eastAsia" w:ascii="Times New Roman" w:hAnsi="Times New Roman"/>
        </w:rPr>
        <w:t>年論文集</w:t>
      </w:r>
      <w:r>
        <w:rPr>
          <w:rFonts w:ascii="Times New Roman" w:hAnsi="Times New Roman"/>
        </w:rPr>
        <w:t xml:space="preserve"> (Singapore: Singapore Literature Society, </w:t>
      </w:r>
      <w:r>
        <w:rPr>
          <w:rFonts w:ascii="Times New Roman" w:hAnsi="Times New Roman"/>
          <w:color w:val="000000"/>
          <w:shd w:val="clear" w:color="auto" w:fill="FFFFFF"/>
        </w:rPr>
        <w:t xml:space="preserve">2015), </w:t>
      </w:r>
      <w:r>
        <w:rPr>
          <w:rFonts w:ascii="Times New Roman" w:hAnsi="Times New Roman"/>
        </w:rPr>
        <w:t xml:space="preserve">p. 262. </w:t>
      </w:r>
    </w:p>
  </w:footnote>
  <w:footnote w:id="59">
    <w:p>
      <w:pPr>
        <w:pStyle w:val="11"/>
        <w:snapToGrid w:val="0"/>
        <w:rPr>
          <w:rFonts w:ascii="Times New Roman" w:hAnsi="Times New Roman"/>
        </w:rPr>
      </w:pPr>
      <w:r>
        <w:rPr>
          <w:rStyle w:val="17"/>
          <w:rFonts w:ascii="Times New Roman" w:hAnsi="Times New Roman"/>
        </w:rPr>
        <w:footnoteRef/>
      </w:r>
      <w:r>
        <w:rPr>
          <w:rFonts w:ascii="Times New Roman" w:hAnsi="Times New Roman"/>
          <w:sz w:val="22"/>
        </w:rPr>
        <w:t xml:space="preserve"> Svetlana Boym, </w:t>
      </w:r>
      <w:r>
        <w:rPr>
          <w:rFonts w:ascii="Times New Roman" w:hAnsi="Times New Roman"/>
          <w:i/>
          <w:sz w:val="22"/>
        </w:rPr>
        <w:t>The Future of Nostalgia</w:t>
      </w:r>
      <w:r>
        <w:rPr>
          <w:rFonts w:ascii="Times New Roman" w:hAnsi="Times New Roman"/>
          <w:sz w:val="22"/>
        </w:rPr>
        <w:t xml:space="preserve">, “Introduction,” p. XVI. </w:t>
      </w:r>
    </w:p>
  </w:footnote>
  <w:footnote w:id="60">
    <w:p>
      <w:pPr>
        <w:pStyle w:val="11"/>
        <w:snapToGrid w:val="0"/>
        <w:rPr>
          <w:rFonts w:ascii="Times New Roman" w:hAnsi="Times New Roman"/>
        </w:rPr>
      </w:pPr>
      <w:r>
        <w:rPr>
          <w:rStyle w:val="17"/>
          <w:rFonts w:ascii="Times New Roman" w:hAnsi="Times New Roman"/>
        </w:rPr>
        <w:footnoteRef/>
      </w:r>
      <w:r>
        <w:rPr>
          <w:rFonts w:ascii="Times New Roman" w:hAnsi="Times New Roman"/>
        </w:rPr>
        <w:t xml:space="preserve"> Ibid, p. 351.</w:t>
      </w:r>
    </w:p>
  </w:footnote>
  <w:footnote w:id="61">
    <w:p>
      <w:pPr>
        <w:spacing w:after="0" w:line="240" w:lineRule="auto"/>
        <w:rPr>
          <w:rFonts w:ascii="Times New Roman" w:hAnsi="Times New Roman"/>
        </w:rPr>
      </w:pPr>
      <w:r>
        <w:rPr>
          <w:rStyle w:val="17"/>
          <w:rFonts w:ascii="Times New Roman" w:hAnsi="Times New Roman"/>
        </w:rPr>
        <w:footnoteRef/>
      </w:r>
      <w:r>
        <w:rPr>
          <w:rFonts w:ascii="Times New Roman" w:hAnsi="Times New Roman"/>
        </w:rPr>
        <w:t xml:space="preserve"> The Chinatowns in North America were ghettoized communities, in which Chinese immigrants seldom communicated with the mainstream society, or stepped out from the Chinatown areas. Restaurants and hand laundries were the two main occupations for Chinese immigrants. In his study of early Chinese immigrants in New York, John Kuo Wei Tchen maintains that hand laundry “became both a means of protecting Chinese from the prejudice of the larger society and a constrictive space that kept Chinese disconnected from the world around them.” They were therefore also “increasingly treated as an undesirable and unassimilable race of people.” See Tchen, </w:t>
      </w:r>
      <w:r>
        <w:rPr>
          <w:rFonts w:ascii="Times New Roman" w:hAnsi="Times New Roman"/>
          <w:i/>
        </w:rPr>
        <w:t xml:space="preserve">New York Before Chinatown: Orientalism and the Shaping of American Culture, 1776–1882 </w:t>
      </w:r>
      <w:r>
        <w:rPr>
          <w:rFonts w:ascii="Times New Roman" w:hAnsi="Times New Roman"/>
        </w:rPr>
        <w:t>(Baltimore, MD: The Johns Hopkins University Press, 1999), 252, 259.</w:t>
      </w:r>
      <w:r>
        <w:t xml:space="preserve"> </w:t>
      </w:r>
      <w:r>
        <w:rPr>
          <w:rFonts w:ascii="Times New Roman" w:hAnsi="Times New Roman"/>
        </w:rPr>
        <w:t xml:space="preserve">In colonial Singapore the situation was quite different, as Chinese people </w:t>
      </w:r>
      <w:r>
        <w:rPr>
          <w:rFonts w:ascii="Times New Roman" w:hAnsi="Times New Roman" w:eastAsia="Times New Roman" w:cs="Times New Roman"/>
          <w:color w:val="000000"/>
          <w:sz w:val="20"/>
          <w:szCs w:val="20"/>
        </w:rPr>
        <w:t>w</w:t>
      </w:r>
      <w:r>
        <w:rPr>
          <w:rFonts w:ascii="Times New Roman" w:hAnsi="Times New Roman" w:eastAsia="Times New Roman" w:cs="Times New Roman"/>
          <w:sz w:val="20"/>
          <w:szCs w:val="20"/>
        </w:rPr>
        <w:t>ere</w:t>
      </w:r>
      <w:r>
        <w:rPr>
          <w:rFonts w:ascii="Times New Roman" w:hAnsi="Times New Roman"/>
        </w:rPr>
        <w:t xml:space="preserve"> the major racial group aside </w:t>
      </w:r>
      <w:r>
        <w:rPr>
          <w:rFonts w:ascii="Times New Roman" w:hAnsi="Times New Roman" w:eastAsia="Times New Roman" w:cs="Times New Roman"/>
          <w:color w:val="000000"/>
          <w:sz w:val="20"/>
          <w:szCs w:val="20"/>
        </w:rPr>
        <w:t xml:space="preserve">from </w:t>
      </w:r>
      <w:r>
        <w:rPr>
          <w:rFonts w:ascii="Times New Roman" w:hAnsi="Times New Roman"/>
        </w:rPr>
        <w:t xml:space="preserve">the Malays. Yet immigrants maintained much of their heritage practices, meanwhile adopting some local customs.  </w:t>
      </w:r>
    </w:p>
  </w:footnote>
  <w:footnote w:id="62">
    <w:p>
      <w:pPr>
        <w:pStyle w:val="11"/>
        <w:rPr>
          <w:rFonts w:ascii="Times New Roman" w:hAnsi="Times New Roman"/>
        </w:rPr>
      </w:pPr>
      <w:r>
        <w:rPr>
          <w:rStyle w:val="17"/>
          <w:rFonts w:ascii="Times New Roman" w:hAnsi="Times New Roman"/>
        </w:rPr>
        <w:footnoteRef/>
      </w:r>
      <w:r>
        <w:rPr>
          <w:rFonts w:ascii="Times New Roman" w:hAnsi="Times New Roman"/>
          <w:sz w:val="22"/>
        </w:rPr>
        <w:t xml:space="preserve"> In fact, this was the third gathering of the Tanshe. See Li Zhifang </w:t>
      </w:r>
      <w:r>
        <w:rPr>
          <w:rFonts w:hint="eastAsia" w:ascii="Times New Roman" w:hAnsi="Times New Roman"/>
          <w:sz w:val="22"/>
        </w:rPr>
        <w:t>李芷芳</w:t>
      </w:r>
      <w:r>
        <w:rPr>
          <w:rFonts w:ascii="Times New Roman" w:hAnsi="Times New Roman"/>
          <w:sz w:val="22"/>
        </w:rPr>
        <w:t xml:space="preserve">, “Tanshe disan ci yaji xijian fenyun de zi zi” </w:t>
      </w:r>
      <w:r>
        <w:rPr>
          <w:rFonts w:hint="eastAsia" w:ascii="Times New Roman" w:hAnsi="Times New Roman"/>
          <w:sz w:val="22"/>
        </w:rPr>
        <w:t>檀社第三次雅集席間分韻得子字</w:t>
      </w:r>
      <w:r>
        <w:rPr>
          <w:rFonts w:ascii="Times New Roman" w:hAnsi="Times New Roman"/>
          <w:sz w:val="22"/>
        </w:rPr>
        <w:t xml:space="preserve">, </w:t>
      </w:r>
      <w:r>
        <w:rPr>
          <w:rFonts w:ascii="Times New Roman" w:hAnsi="Times New Roman"/>
          <w:i/>
          <w:sz w:val="22"/>
        </w:rPr>
        <w:t>Lat Pau</w:t>
      </w:r>
      <w:r>
        <w:rPr>
          <w:rFonts w:ascii="Times New Roman" w:hAnsi="Times New Roman"/>
          <w:sz w:val="22"/>
        </w:rPr>
        <w:t>, April 11, 1924, p. 16.</w:t>
      </w:r>
    </w:p>
  </w:footnote>
  <w:footnote w:id="63">
    <w:p>
      <w:pPr>
        <w:pStyle w:val="11"/>
        <w:rPr>
          <w:rFonts w:ascii="Times New Roman" w:hAnsi="Times New Roman"/>
        </w:rPr>
      </w:pPr>
      <w:r>
        <w:rPr>
          <w:rStyle w:val="17"/>
          <w:rFonts w:ascii="Times New Roman" w:hAnsi="Times New Roman"/>
        </w:rPr>
        <w:footnoteRef/>
      </w:r>
      <w:r>
        <w:rPr>
          <w:rFonts w:ascii="Times New Roman" w:hAnsi="Times New Roman"/>
        </w:rPr>
        <w:t xml:space="preserve"> Hereafter poems cited from the </w:t>
      </w:r>
      <w:r>
        <w:rPr>
          <w:rFonts w:ascii="Times New Roman" w:hAnsi="Times New Roman"/>
          <w:i/>
        </w:rPr>
        <w:t xml:space="preserve">Tanxie shiji </w:t>
      </w:r>
      <w:r>
        <w:rPr>
          <w:rFonts w:ascii="Times New Roman" w:hAnsi="Times New Roman"/>
        </w:rPr>
        <w:t xml:space="preserve">will be indicated with the fascicle number and page number in the main passage.  </w:t>
      </w:r>
    </w:p>
  </w:footnote>
  <w:footnote w:id="64">
    <w:p>
      <w:pPr>
        <w:pStyle w:val="11"/>
        <w:rPr>
          <w:rFonts w:ascii="Times New Roman" w:hAnsi="Times New Roman"/>
        </w:rPr>
      </w:pPr>
      <w:r>
        <w:rPr>
          <w:rStyle w:val="17"/>
          <w:rFonts w:ascii="Times New Roman" w:hAnsi="Times New Roman"/>
        </w:rPr>
        <w:footnoteRef/>
      </w:r>
      <w:r>
        <w:rPr>
          <w:rFonts w:ascii="Times New Roman" w:hAnsi="Times New Roman"/>
        </w:rPr>
        <w:t xml:space="preserve"> Yeo Song Nian, “Shengming yu wenhua: cong Dongnanya huazu yiminshi shuodao wenxue bentuxing de neihan” </w:t>
      </w:r>
      <w:r>
        <w:rPr>
          <w:rFonts w:hint="eastAsia" w:ascii="Times New Roman" w:hAnsi="Times New Roman"/>
        </w:rPr>
        <w:t>生命與文化</w:t>
      </w:r>
      <w:r>
        <w:rPr>
          <w:rFonts w:ascii="Times New Roman" w:hAnsi="Times New Roman"/>
        </w:rPr>
        <w:t xml:space="preserve">: </w:t>
      </w:r>
      <w:r>
        <w:rPr>
          <w:rFonts w:hint="eastAsia" w:ascii="Times New Roman" w:hAnsi="Times New Roman"/>
        </w:rPr>
        <w:t>從東南亞華族移民史說到文學本土性的內涵</w:t>
      </w:r>
      <w:r>
        <w:rPr>
          <w:rFonts w:ascii="Times New Roman" w:hAnsi="Times New Roman"/>
        </w:rPr>
        <w:t xml:space="preserve">, in Li Xuanlou </w:t>
      </w:r>
      <w:r>
        <w:rPr>
          <w:rFonts w:hint="eastAsia" w:ascii="Times New Roman" w:hAnsi="Times New Roman"/>
        </w:rPr>
        <w:t>李選樓</w:t>
      </w:r>
      <w:r>
        <w:rPr>
          <w:rFonts w:ascii="Times New Roman" w:hAnsi="Times New Roman"/>
        </w:rPr>
        <w:t xml:space="preserve"> ed., </w:t>
      </w:r>
      <w:r>
        <w:rPr>
          <w:rFonts w:ascii="Times New Roman" w:hAnsi="Times New Roman"/>
          <w:i/>
        </w:rPr>
        <w:t xml:space="preserve">Xinhua wenxue 50 nian lunwenji </w:t>
      </w:r>
      <w:r>
        <w:rPr>
          <w:rFonts w:hint="eastAsia" w:ascii="Times New Roman" w:hAnsi="Times New Roman"/>
        </w:rPr>
        <w:t>新華文學</w:t>
      </w:r>
      <w:r>
        <w:rPr>
          <w:rFonts w:ascii="Times New Roman" w:hAnsi="Times New Roman"/>
        </w:rPr>
        <w:t>50</w:t>
      </w:r>
      <w:r>
        <w:rPr>
          <w:rFonts w:hint="eastAsia" w:ascii="Times New Roman" w:hAnsi="Times New Roman"/>
        </w:rPr>
        <w:t>年論文集</w:t>
      </w:r>
      <w:r>
        <w:rPr>
          <w:rFonts w:ascii="Times New Roman" w:hAnsi="Times New Roman"/>
        </w:rPr>
        <w:t xml:space="preserve"> (Singapore: Singapore Literature Society, </w:t>
      </w:r>
      <w:r>
        <w:rPr>
          <w:rFonts w:ascii="Times New Roman" w:hAnsi="Times New Roman"/>
          <w:color w:val="000000"/>
          <w:shd w:val="clear" w:color="auto" w:fill="FFFFFF"/>
        </w:rPr>
        <w:t xml:space="preserve">2015), </w:t>
      </w:r>
      <w:r>
        <w:rPr>
          <w:rFonts w:ascii="Times New Roman" w:hAnsi="Times New Roman"/>
        </w:rPr>
        <w:t xml:space="preserve">p. 262. </w:t>
      </w:r>
    </w:p>
  </w:footnote>
  <w:footnote w:id="65">
    <w:p>
      <w:pPr>
        <w:pStyle w:val="11"/>
        <w:rPr>
          <w:rFonts w:ascii="Times New Roman" w:hAnsi="Times New Roman"/>
        </w:rPr>
      </w:pPr>
      <w:r>
        <w:rPr>
          <w:rStyle w:val="17"/>
          <w:rFonts w:ascii="Times New Roman" w:hAnsi="Times New Roman"/>
        </w:rPr>
        <w:footnoteRef/>
      </w:r>
      <w:r>
        <w:rPr>
          <w:rFonts w:ascii="Times New Roman" w:hAnsi="Times New Roman"/>
        </w:rPr>
        <w:t xml:space="preserve"> This was in stark contrast with the Straits Chinese, who received English education and deemed themselves British subjects. See Lee Guan Kin </w:t>
      </w:r>
      <w:r>
        <w:rPr>
          <w:rFonts w:hint="eastAsia" w:ascii="Times New Roman" w:hAnsi="Times New Roman"/>
        </w:rPr>
        <w:t>李元瑾</w:t>
      </w:r>
      <w:r>
        <w:rPr>
          <w:rFonts w:ascii="Times New Roman" w:hAnsi="Times New Roman"/>
        </w:rPr>
        <w:t xml:space="preserve">, “Xinjiapo huaren shenfen rentong de zhuanbian” </w:t>
      </w:r>
      <w:r>
        <w:rPr>
          <w:rFonts w:hint="eastAsia" w:ascii="Times New Roman" w:hAnsi="Times New Roman"/>
        </w:rPr>
        <w:t>新加坡華人身份認同的轉變</w:t>
      </w:r>
      <w:r>
        <w:rPr>
          <w:rFonts w:ascii="Times New Roman" w:hAnsi="Times New Roman"/>
        </w:rPr>
        <w:t xml:space="preserve">, in Lee ed., </w:t>
      </w:r>
      <w:r>
        <w:rPr>
          <w:rFonts w:ascii="Times New Roman" w:hAnsi="Times New Roman"/>
          <w:i/>
        </w:rPr>
        <w:t>Xinma huaren chuantong yu xiandai de duihua</w:t>
      </w:r>
      <w:r>
        <w:rPr>
          <w:rFonts w:ascii="Times New Roman" w:hAnsi="Times New Roman"/>
        </w:rPr>
        <w:t xml:space="preserve"> </w:t>
      </w:r>
      <w:r>
        <w:rPr>
          <w:rFonts w:hint="eastAsia" w:ascii="Times New Roman" w:hAnsi="Times New Roman"/>
        </w:rPr>
        <w:t>新馬華人傳統與現代的對話</w:t>
      </w:r>
      <w:r>
        <w:rPr>
          <w:rFonts w:ascii="Times New Roman" w:hAnsi="Times New Roman"/>
        </w:rPr>
        <w:t xml:space="preserve"> (Singapore: Centre for Chinese Language and Culture, Nanyang Technological University, 2002), pp. 65-66. </w:t>
      </w:r>
    </w:p>
  </w:footnote>
  <w:footnote w:id="66">
    <w:p>
      <w:pPr>
        <w:pStyle w:val="11"/>
        <w:rPr>
          <w:rFonts w:ascii="Times New Roman" w:hAnsi="Times New Roman"/>
        </w:rPr>
      </w:pPr>
      <w:r>
        <w:rPr>
          <w:rStyle w:val="17"/>
          <w:rFonts w:ascii="Times New Roman" w:hAnsi="Times New Roman"/>
        </w:rPr>
        <w:footnoteRef/>
      </w:r>
      <w:r>
        <w:rPr>
          <w:rFonts w:ascii="Times New Roman" w:hAnsi="Times New Roman"/>
        </w:rPr>
        <w:t xml:space="preserve"> I cannot locate when this topic was printed in newspapers. Two pieces by Li Langkun </w:t>
      </w:r>
      <w:r>
        <w:rPr>
          <w:rFonts w:hint="eastAsia" w:ascii="Times New Roman" w:hAnsi="Times New Roman"/>
        </w:rPr>
        <w:t>李烺焜</w:t>
      </w:r>
      <w:r>
        <w:rPr>
          <w:rFonts w:ascii="Times New Roman" w:hAnsi="Times New Roman"/>
        </w:rPr>
        <w:t xml:space="preserve"> are compiled in Li Qingnian’s </w:t>
      </w:r>
      <w:r>
        <w:rPr>
          <w:rFonts w:ascii="Times New Roman" w:hAnsi="Times New Roman"/>
          <w:i/>
        </w:rPr>
        <w:t xml:space="preserve">Nanyang zhuzhici huibian </w:t>
      </w:r>
      <w:r>
        <w:rPr>
          <w:rFonts w:hint="eastAsia" w:ascii="Times New Roman" w:hAnsi="Times New Roman"/>
        </w:rPr>
        <w:t>南洋竹枝詞匯編</w:t>
      </w:r>
      <w:r>
        <w:rPr>
          <w:rFonts w:ascii="Times New Roman" w:hAnsi="Times New Roman"/>
        </w:rPr>
        <w:t xml:space="preserve"> (Singapore: Jingu shuhuadian, 2012), p. 107, and the source is </w:t>
      </w:r>
      <w:r>
        <w:rPr>
          <w:rFonts w:ascii="Times New Roman" w:hAnsi="Times New Roman"/>
          <w:i/>
        </w:rPr>
        <w:t>Nanyang Siang Pau</w:t>
      </w:r>
      <w:r>
        <w:rPr>
          <w:rFonts w:ascii="Times New Roman" w:hAnsi="Times New Roman"/>
        </w:rPr>
        <w:t>, May 28, 1926</w:t>
      </w:r>
      <w:r>
        <w:rPr>
          <w:rFonts w:ascii="Times New Roman" w:hAnsi="Times New Roman"/>
          <w:i/>
        </w:rPr>
        <w:t>.</w:t>
      </w:r>
    </w:p>
  </w:footnote>
  <w:footnote w:id="67">
    <w:p>
      <w:pPr>
        <w:spacing w:after="0" w:line="240" w:lineRule="auto"/>
        <w:rPr>
          <w:rFonts w:ascii="Times New Roman" w:hAnsi="Times New Roman" w:eastAsia="Times New Roman" w:cs="Times New Roman"/>
          <w:sz w:val="20"/>
          <w:szCs w:val="20"/>
        </w:rPr>
      </w:pPr>
      <w:r>
        <w:rPr>
          <w:rFonts w:ascii="Times New Roman" w:hAnsi="Times New Roman"/>
          <w:vertAlign w:val="superscript"/>
        </w:rPr>
        <w:footnoteRef/>
      </w:r>
      <w:r>
        <w:rPr>
          <w:rFonts w:ascii="Times New Roman" w:hAnsi="Times New Roman"/>
          <w:sz w:val="20"/>
        </w:rPr>
        <w:t xml:space="preserve"> See Fu Wumun </w:t>
      </w:r>
      <w:r>
        <w:rPr>
          <w:rFonts w:hint="eastAsia" w:ascii="Times New Roman" w:hAnsi="Times New Roman"/>
          <w:sz w:val="20"/>
        </w:rPr>
        <w:t>傅无悶</w:t>
      </w:r>
      <w:r>
        <w:rPr>
          <w:rFonts w:ascii="Times New Roman" w:hAnsi="Times New Roman"/>
          <w:sz w:val="20"/>
        </w:rPr>
        <w:t xml:space="preserve"> et al. eds., </w:t>
      </w:r>
      <w:r>
        <w:rPr>
          <w:rFonts w:ascii="Times New Roman" w:hAnsi="Times New Roman" w:eastAsia="Times New Roman" w:cs="Times New Roman"/>
          <w:i/>
          <w:sz w:val="20"/>
          <w:szCs w:val="20"/>
        </w:rPr>
        <w:t xml:space="preserve">Nanyang nianjian </w:t>
      </w:r>
      <w:r>
        <w:rPr>
          <w:rFonts w:hint="eastAsia" w:ascii="Times New Roman" w:hAnsi="Times New Roman"/>
          <w:sz w:val="20"/>
        </w:rPr>
        <w:t>南洋年鑑</w:t>
      </w:r>
      <w:r>
        <w:rPr>
          <w:rFonts w:ascii="Times New Roman" w:hAnsi="Times New Roman"/>
          <w:sz w:val="20"/>
        </w:rPr>
        <w:t xml:space="preserve">, volume 2, “Singapore” (Singapore: </w:t>
      </w:r>
      <w:r>
        <w:rPr>
          <w:rFonts w:ascii="Times New Roman" w:hAnsi="Times New Roman" w:eastAsia="Times New Roman" w:cs="Times New Roman"/>
          <w:i/>
          <w:sz w:val="20"/>
          <w:szCs w:val="20"/>
        </w:rPr>
        <w:t>Nanyang Siang Pau</w:t>
      </w:r>
      <w:r>
        <w:rPr>
          <w:rFonts w:ascii="Times New Roman" w:hAnsi="Times New Roman"/>
          <w:sz w:val="20"/>
        </w:rPr>
        <w:t xml:space="preserve"> chubanshe, 1951), p. 223; and Wu Hua </w:t>
      </w:r>
      <w:r>
        <w:rPr>
          <w:rFonts w:hint="eastAsia" w:ascii="Times New Roman" w:hAnsi="Times New Roman"/>
          <w:sz w:val="20"/>
        </w:rPr>
        <w:t>吳華</w:t>
      </w:r>
      <w:r>
        <w:rPr>
          <w:rFonts w:ascii="Times New Roman" w:hAnsi="Times New Roman"/>
          <w:sz w:val="20"/>
        </w:rPr>
        <w:t xml:space="preserve">, </w:t>
      </w:r>
      <w:r>
        <w:rPr>
          <w:rFonts w:ascii="Times New Roman" w:hAnsi="Times New Roman" w:eastAsia="Times New Roman" w:cs="Times New Roman"/>
          <w:i/>
          <w:sz w:val="20"/>
          <w:szCs w:val="20"/>
        </w:rPr>
        <w:t xml:space="preserve">Shicheng zhanggu </w:t>
      </w:r>
      <w:r>
        <w:rPr>
          <w:rFonts w:hint="eastAsia" w:ascii="Times New Roman" w:hAnsi="Times New Roman"/>
          <w:sz w:val="20"/>
        </w:rPr>
        <w:t>獅城掌故</w:t>
      </w:r>
      <w:r>
        <w:rPr>
          <w:rFonts w:ascii="Times New Roman" w:hAnsi="Times New Roman"/>
          <w:sz w:val="20"/>
        </w:rPr>
        <w:t xml:space="preserve"> (Singapore: Jiaoyu chubanshe, 1981), p. 94.  The news report about the closing down of the park is seen in “Huanleyuan xuangao tingye” </w:t>
      </w:r>
      <w:r>
        <w:rPr>
          <w:rFonts w:hint="eastAsia" w:ascii="Times New Roman" w:hAnsi="Times New Roman"/>
          <w:sz w:val="20"/>
        </w:rPr>
        <w:t>歡樂園宣告停業</w:t>
      </w:r>
      <w:r>
        <w:rPr>
          <w:rFonts w:ascii="Times New Roman" w:hAnsi="Times New Roman"/>
          <w:sz w:val="20"/>
        </w:rPr>
        <w:t xml:space="preserve">, </w:t>
      </w:r>
      <w:r>
        <w:rPr>
          <w:rFonts w:ascii="Times New Roman" w:hAnsi="Times New Roman" w:eastAsia="Times New Roman" w:cs="Times New Roman"/>
          <w:i/>
          <w:sz w:val="20"/>
          <w:szCs w:val="20"/>
        </w:rPr>
        <w:t>Nanyang Siang Pau</w:t>
      </w:r>
      <w:r>
        <w:rPr>
          <w:rFonts w:ascii="Times New Roman" w:hAnsi="Times New Roman"/>
          <w:sz w:val="20"/>
        </w:rPr>
        <w:t xml:space="preserve">, May 1, 1928, p. 3. For Lim Teck Kim’s biography, see Kua Bak Lim </w:t>
      </w:r>
      <w:r>
        <w:rPr>
          <w:rFonts w:hint="eastAsia" w:ascii="Times New Roman" w:hAnsi="Times New Roman"/>
          <w:sz w:val="20"/>
        </w:rPr>
        <w:t>柯木林</w:t>
      </w:r>
      <w:r>
        <w:rPr>
          <w:rFonts w:ascii="Times New Roman" w:hAnsi="Times New Roman"/>
          <w:sz w:val="20"/>
        </w:rPr>
        <w:t xml:space="preserve"> ed., </w:t>
      </w:r>
      <w:r>
        <w:rPr>
          <w:rFonts w:ascii="Times New Roman" w:hAnsi="Times New Roman" w:eastAsia="Times New Roman" w:cs="Times New Roman"/>
          <w:i/>
          <w:sz w:val="20"/>
          <w:szCs w:val="20"/>
        </w:rPr>
        <w:t xml:space="preserve">Xinhua lishi renwu liezhuan </w:t>
      </w:r>
      <w:r>
        <w:rPr>
          <w:rFonts w:hint="eastAsia" w:ascii="Times New Roman" w:hAnsi="Times New Roman"/>
          <w:sz w:val="20"/>
        </w:rPr>
        <w:t>新華歷史人物列傳</w:t>
      </w:r>
      <w:r>
        <w:rPr>
          <w:rFonts w:ascii="Times New Roman" w:hAnsi="Times New Roman"/>
          <w:sz w:val="20"/>
        </w:rPr>
        <w:t xml:space="preserve"> (Singapore: Jiaoyu chuban siying youxian gongsi, 1995), p. 137. </w:t>
      </w:r>
    </w:p>
  </w:footnote>
  <w:footnote w:id="68">
    <w:p>
      <w:pPr>
        <w:spacing w:after="0" w:line="240" w:lineRule="auto"/>
        <w:rPr>
          <w:rFonts w:ascii="Times New Roman" w:hAnsi="Times New Roman" w:eastAsia="Times New Roman" w:cs="Times New Roman"/>
          <w:sz w:val="20"/>
          <w:szCs w:val="20"/>
        </w:rPr>
      </w:pPr>
      <w:r>
        <w:rPr>
          <w:rFonts w:ascii="Times New Roman" w:hAnsi="Times New Roman"/>
          <w:vertAlign w:val="superscript"/>
        </w:rPr>
        <w:footnoteRef/>
      </w:r>
      <w:r>
        <w:rPr>
          <w:rFonts w:ascii="Times New Roman" w:hAnsi="Times New Roman"/>
          <w:sz w:val="20"/>
        </w:rPr>
        <w:t xml:space="preserve"> See “Shi dubo zhi bianxiang” </w:t>
      </w:r>
      <w:r>
        <w:rPr>
          <w:rFonts w:hint="eastAsia" w:ascii="Times New Roman" w:hAnsi="Times New Roman"/>
          <w:sz w:val="20"/>
        </w:rPr>
        <w:t>是賭博之變相</w:t>
      </w:r>
      <w:r>
        <w:rPr>
          <w:rFonts w:ascii="Times New Roman" w:hAnsi="Times New Roman"/>
          <w:sz w:val="20"/>
        </w:rPr>
        <w:t xml:space="preserve">, in </w:t>
      </w:r>
      <w:r>
        <w:rPr>
          <w:rFonts w:ascii="Times New Roman" w:hAnsi="Times New Roman" w:eastAsia="Times New Roman" w:cs="Times New Roman"/>
          <w:i/>
          <w:sz w:val="20"/>
          <w:szCs w:val="20"/>
        </w:rPr>
        <w:t>Nanyang Siang Pau</w:t>
      </w:r>
      <w:r>
        <w:rPr>
          <w:rFonts w:ascii="Times New Roman" w:hAnsi="Times New Roman"/>
          <w:sz w:val="20"/>
        </w:rPr>
        <w:t xml:space="preserve">, March 5, 1924, p. 16; “Huanleyuan nei zhi dubodang” </w:t>
      </w:r>
      <w:r>
        <w:rPr>
          <w:rFonts w:hint="eastAsia" w:ascii="Times New Roman" w:hAnsi="Times New Roman"/>
          <w:sz w:val="20"/>
        </w:rPr>
        <w:t>歡樂園內之賭博檔</w:t>
      </w:r>
      <w:r>
        <w:rPr>
          <w:rFonts w:ascii="Times New Roman" w:hAnsi="Times New Roman"/>
          <w:sz w:val="20"/>
        </w:rPr>
        <w:t xml:space="preserve">, in </w:t>
      </w:r>
      <w:r>
        <w:rPr>
          <w:rFonts w:ascii="Times New Roman" w:hAnsi="Times New Roman" w:eastAsia="Times New Roman" w:cs="Times New Roman"/>
          <w:i/>
          <w:sz w:val="20"/>
          <w:szCs w:val="20"/>
        </w:rPr>
        <w:t>Nanyang Siang Pau</w:t>
      </w:r>
      <w:r>
        <w:rPr>
          <w:rFonts w:ascii="Times New Roman" w:hAnsi="Times New Roman" w:eastAsia="Times New Roman" w:cs="Times New Roman"/>
          <w:sz w:val="20"/>
          <w:szCs w:val="20"/>
        </w:rPr>
        <w:t>, August 20, 1925, p. 3.</w:t>
      </w:r>
    </w:p>
  </w:footnote>
  <w:footnote w:id="69">
    <w:p>
      <w:pPr>
        <w:pStyle w:val="11"/>
        <w:rPr>
          <w:rFonts w:ascii="Times New Roman" w:hAnsi="Times New Roman"/>
        </w:rPr>
      </w:pPr>
      <w:r>
        <w:rPr>
          <w:rStyle w:val="17"/>
          <w:rFonts w:ascii="Times New Roman" w:hAnsi="Times New Roman"/>
        </w:rPr>
        <w:footnoteRef/>
      </w:r>
      <w:r>
        <w:rPr>
          <w:rFonts w:ascii="Times New Roman" w:hAnsi="Times New Roman"/>
          <w:sz w:val="22"/>
        </w:rPr>
        <w:t xml:space="preserve"> </w:t>
      </w:r>
      <w:r>
        <w:rPr>
          <w:rFonts w:ascii="Times New Roman" w:hAnsi="Times New Roman"/>
          <w:szCs w:val="18"/>
        </w:rPr>
        <w:t xml:space="preserve">Khoo Seok Wan and Rui Yu’s poems on this title were first published in </w:t>
      </w:r>
      <w:r>
        <w:rPr>
          <w:rFonts w:ascii="Times New Roman" w:hAnsi="Times New Roman"/>
          <w:i/>
          <w:szCs w:val="18"/>
        </w:rPr>
        <w:t>Lat Pau</w:t>
      </w:r>
      <w:r>
        <w:rPr>
          <w:rFonts w:ascii="Times New Roman" w:hAnsi="Times New Roman"/>
          <w:szCs w:val="18"/>
        </w:rPr>
        <w:t xml:space="preserve"> in June and August respectively, 1924. A few more pieces by Li Qingqing </w:t>
      </w:r>
      <w:r>
        <w:rPr>
          <w:rFonts w:hint="eastAsia" w:ascii="Times New Roman" w:hAnsi="Times New Roman"/>
        </w:rPr>
        <w:t>李青青</w:t>
      </w:r>
      <w:r>
        <w:rPr>
          <w:rFonts w:ascii="Times New Roman" w:hAnsi="Times New Roman"/>
        </w:rPr>
        <w:t xml:space="preserve"> were published in </w:t>
      </w:r>
      <w:r>
        <w:rPr>
          <w:rFonts w:ascii="Times New Roman" w:hAnsi="Times New Roman"/>
          <w:i/>
        </w:rPr>
        <w:t xml:space="preserve">Nanyang Siang Pau </w:t>
      </w:r>
      <w:r>
        <w:rPr>
          <w:rFonts w:ascii="Times New Roman" w:hAnsi="Times New Roman"/>
        </w:rPr>
        <w:t xml:space="preserve">on June 30 the next year.  </w:t>
      </w:r>
    </w:p>
  </w:footnote>
  <w:footnote w:id="70">
    <w:p>
      <w:pPr>
        <w:pStyle w:val="11"/>
        <w:rPr>
          <w:rFonts w:ascii="Times New Roman" w:hAnsi="Times New Roman"/>
        </w:rPr>
      </w:pPr>
      <w:r>
        <w:rPr>
          <w:rStyle w:val="17"/>
          <w:rFonts w:ascii="Times New Roman" w:hAnsi="Times New Roman"/>
        </w:rPr>
        <w:footnoteRef/>
      </w:r>
      <w:r>
        <w:rPr>
          <w:rFonts w:ascii="Times New Roman" w:hAnsi="Times New Roman"/>
        </w:rPr>
        <w:t xml:space="preserve"> Khoo Seok Wan’s piece was published in </w:t>
      </w:r>
      <w:r>
        <w:rPr>
          <w:rFonts w:ascii="Times New Roman" w:hAnsi="Times New Roman"/>
          <w:i/>
        </w:rPr>
        <w:t>Lat Pau</w:t>
      </w:r>
      <w:r>
        <w:rPr>
          <w:rFonts w:ascii="Times New Roman" w:hAnsi="Times New Roman"/>
        </w:rPr>
        <w:t xml:space="preserve">, January 17, 1925. There might have other pieces printed in the newspaper around that time. </w:t>
      </w:r>
    </w:p>
  </w:footnote>
  <w:footnote w:id="71">
    <w:p>
      <w:pPr>
        <w:pStyle w:val="11"/>
        <w:rPr>
          <w:rFonts w:ascii="Times New Roman" w:hAnsi="Times New Roman"/>
        </w:rPr>
      </w:pPr>
      <w:r>
        <w:rPr>
          <w:rStyle w:val="17"/>
          <w:rFonts w:ascii="Times New Roman" w:hAnsi="Times New Roman"/>
        </w:rPr>
        <w:footnoteRef/>
      </w:r>
      <w:r>
        <w:rPr>
          <w:rFonts w:ascii="Times New Roman" w:hAnsi="Times New Roman"/>
        </w:rPr>
        <w:t xml:space="preserve"> More pieces can be found in </w:t>
      </w:r>
      <w:r>
        <w:rPr>
          <w:rFonts w:ascii="Times New Roman" w:hAnsi="Times New Roman"/>
          <w:i/>
        </w:rPr>
        <w:t>Nanyang Siang Pau</w:t>
      </w:r>
      <w:r>
        <w:rPr>
          <w:rFonts w:ascii="Times New Roman" w:hAnsi="Times New Roman"/>
        </w:rPr>
        <w:t xml:space="preserve">, between May and June, 1925. </w:t>
      </w:r>
    </w:p>
  </w:footnote>
  <w:footnote w:id="72">
    <w:p>
      <w:pPr>
        <w:spacing w:after="0" w:line="240" w:lineRule="auto"/>
        <w:rPr>
          <w:rFonts w:ascii="Times New Roman" w:hAnsi="Times New Roman"/>
          <w:sz w:val="20"/>
        </w:rPr>
      </w:pPr>
      <w:r>
        <w:rPr>
          <w:rStyle w:val="17"/>
          <w:rFonts w:ascii="Times New Roman" w:hAnsi="Times New Roman"/>
          <w:sz w:val="20"/>
        </w:rPr>
        <w:footnoteRef/>
      </w:r>
      <w:r>
        <w:rPr>
          <w:rFonts w:ascii="Times New Roman" w:hAnsi="Times New Roman"/>
          <w:sz w:val="20"/>
        </w:rPr>
        <w:t xml:space="preserve"> The Straits Chinese were often a target of criticism by immigrant poets. For example, a Bamboo Branch Verse by Wen Daheng </w:t>
      </w:r>
      <w:r>
        <w:rPr>
          <w:rFonts w:hint="eastAsia" w:ascii="Times New Roman" w:hAnsi="Times New Roman"/>
          <w:sz w:val="20"/>
        </w:rPr>
        <w:t>文大衡</w:t>
      </w:r>
      <w:r>
        <w:rPr>
          <w:rFonts w:ascii="Times New Roman" w:hAnsi="Times New Roman"/>
          <w:sz w:val="20"/>
        </w:rPr>
        <w:t xml:space="preserve"> sings praise to those who remained loyal to Chinese culture and censures the Straits Chinese with these lines: “A braided queue, long and hanging, after all he’s a worthy man. / Though illiterate, he’s staunch and loyal. / Better than he who forgets his origin, his forebears, / And boasts himself a British subject.” </w:t>
      </w:r>
      <w:r>
        <w:rPr>
          <w:rFonts w:hint="eastAsia" w:ascii="Times New Roman" w:hAnsi="Times New Roman"/>
          <w:sz w:val="20"/>
        </w:rPr>
        <w:t>辮髮垂垂畢竟賢，雖無知識也貞堅。勝他數典竟忘祖，自侈臣於不列顛。</w:t>
      </w:r>
      <w:r>
        <w:rPr>
          <w:rFonts w:ascii="Times New Roman" w:hAnsi="Times New Roman"/>
          <w:sz w:val="20"/>
        </w:rPr>
        <w:t xml:space="preserve">“Nanyang Zhuzhici” </w:t>
      </w:r>
      <w:r>
        <w:rPr>
          <w:rFonts w:hint="eastAsia" w:ascii="Times New Roman" w:hAnsi="Times New Roman"/>
          <w:sz w:val="20"/>
        </w:rPr>
        <w:t>南洋竹枝詞</w:t>
      </w:r>
      <w:r>
        <w:rPr>
          <w:rFonts w:ascii="Times New Roman" w:hAnsi="Times New Roman"/>
          <w:sz w:val="20"/>
        </w:rPr>
        <w:t xml:space="preserve"> (seventh of twelfth pieces), in </w:t>
      </w:r>
      <w:r>
        <w:rPr>
          <w:rFonts w:ascii="Times New Roman" w:hAnsi="Times New Roman"/>
          <w:i/>
          <w:sz w:val="20"/>
        </w:rPr>
        <w:t>Lat Pau</w:t>
      </w:r>
      <w:r>
        <w:rPr>
          <w:rFonts w:ascii="Times New Roman" w:hAnsi="Times New Roman"/>
          <w:sz w:val="20"/>
        </w:rPr>
        <w:t xml:space="preserve">, </w:t>
      </w:r>
      <w:r>
        <w:rPr>
          <w:rFonts w:ascii="Times New Roman" w:hAnsi="Times New Roman"/>
        </w:rPr>
        <w:t xml:space="preserve">June 30, 1924, p. 16. Zhang Yaojin </w:t>
      </w:r>
      <w:r>
        <w:rPr>
          <w:rFonts w:hint="eastAsia" w:ascii="Times New Roman" w:hAnsi="Times New Roman"/>
        </w:rPr>
        <w:t>張耀金</w:t>
      </w:r>
      <w:r>
        <w:rPr>
          <w:rFonts w:ascii="Times New Roman" w:hAnsi="Times New Roman"/>
        </w:rPr>
        <w:t xml:space="preserve"> also condemns the converted British subjects in the fourth piece of his ten </w:t>
      </w:r>
      <w:r>
        <w:rPr>
          <w:rFonts w:ascii="Times New Roman" w:hAnsi="Times New Roman"/>
          <w:sz w:val="20"/>
        </w:rPr>
        <w:t xml:space="preserve">“Da Pili zhuzhici shishou” </w:t>
      </w:r>
      <w:r>
        <w:rPr>
          <w:rFonts w:hint="eastAsia" w:ascii="Times New Roman" w:hAnsi="Times New Roman"/>
          <w:sz w:val="20"/>
        </w:rPr>
        <w:t>大霹靂竹枝詞十首</w:t>
      </w:r>
      <w:r>
        <w:rPr>
          <w:rFonts w:ascii="Times New Roman" w:hAnsi="Times New Roman"/>
          <w:sz w:val="20"/>
        </w:rPr>
        <w:t xml:space="preserve">. See </w:t>
      </w:r>
      <w:r>
        <w:rPr>
          <w:rFonts w:ascii="Times New Roman" w:hAnsi="Times New Roman" w:eastAsia="Times New Roman" w:cs="Times New Roman"/>
          <w:i/>
        </w:rPr>
        <w:t>Penang Sin Poe</w:t>
      </w:r>
      <w:r>
        <w:rPr>
          <w:rFonts w:ascii="Times New Roman" w:hAnsi="Times New Roman" w:eastAsia="Times New Roman" w:cs="Times New Roman"/>
        </w:rPr>
        <w:t xml:space="preserve">, March 18, 1915, p. 10. </w:t>
      </w:r>
      <w:r>
        <w:rPr>
          <w:rFonts w:ascii="Times New Roman" w:hAnsi="Times New Roman"/>
          <w:sz w:val="20"/>
        </w:rPr>
        <w:t xml:space="preserve">Similarly, Li Peh Khai was unhappy with the dominance of the English language in the colonial island, as he protests in the last piece of his “Mixed Feelings” that “prevailing in the world, literary writings are mostly the type of the ‘giant crab’” </w:t>
      </w:r>
      <w:r>
        <w:rPr>
          <w:rFonts w:hint="eastAsia" w:ascii="Times New Roman" w:hAnsi="Times New Roman"/>
          <w:sz w:val="20"/>
        </w:rPr>
        <w:t>行世文章多巨蟹</w:t>
      </w:r>
      <w:r>
        <w:rPr>
          <w:rFonts w:ascii="Times New Roman" w:hAnsi="Times New Roman"/>
          <w:sz w:val="20"/>
        </w:rPr>
        <w:t xml:space="preserve"> (1:19a). “Giant Crab” refers to Western ways of writing since they are written horizontally from left to right, while traditional Chinese is vertical from right to left.  </w:t>
      </w:r>
    </w:p>
  </w:footnote>
  <w:footnote w:id="73">
    <w:p>
      <w:pPr>
        <w:pStyle w:val="11"/>
        <w:snapToGrid w:val="0"/>
        <w:rPr>
          <w:rFonts w:ascii="Times New Roman" w:hAnsi="Times New Roman"/>
        </w:rPr>
      </w:pPr>
      <w:r>
        <w:rPr>
          <w:rStyle w:val="17"/>
          <w:rFonts w:ascii="Times New Roman" w:hAnsi="Times New Roman"/>
        </w:rPr>
        <w:footnoteRef/>
      </w:r>
      <w:r>
        <w:rPr>
          <w:rFonts w:ascii="Times New Roman" w:hAnsi="Times New Roman"/>
          <w:sz w:val="22"/>
        </w:rPr>
        <w:t xml:space="preserve"> Lu Kai </w:t>
      </w:r>
      <w:r>
        <w:rPr>
          <w:rFonts w:hint="eastAsia" w:ascii="Times New Roman" w:hAnsi="Times New Roman"/>
          <w:sz w:val="22"/>
        </w:rPr>
        <w:t>陸凱</w:t>
      </w:r>
      <w:r>
        <w:rPr>
          <w:rFonts w:ascii="Times New Roman" w:hAnsi="Times New Roman"/>
          <w:sz w:val="22"/>
        </w:rPr>
        <w:t xml:space="preserve"> in the Southern dynasty sent a poem and a twig of plum blossom to his friend Fan Ye </w:t>
      </w:r>
      <w:r>
        <w:rPr>
          <w:rFonts w:hint="eastAsia" w:ascii="Times New Roman" w:hAnsi="Times New Roman"/>
          <w:sz w:val="22"/>
        </w:rPr>
        <w:t>范曄</w:t>
      </w:r>
      <w:r>
        <w:rPr>
          <w:rFonts w:ascii="Times New Roman" w:hAnsi="Times New Roman"/>
          <w:sz w:val="22"/>
        </w:rPr>
        <w:t xml:space="preserve"> in the north. The first couplet of his poem reads: “Plucking the plum blossom, I met a messenger from the post station / and </w:t>
      </w:r>
      <w:r>
        <w:rPr>
          <w:rFonts w:ascii="Times New Roman" w:hAnsi="Times New Roman" w:eastAsia="Gungsuh" w:cs="Times New Roman"/>
          <w:color w:val="000000"/>
        </w:rPr>
        <w:t>asked</w:t>
      </w:r>
      <w:r>
        <w:rPr>
          <w:rFonts w:ascii="Times New Roman" w:hAnsi="Times New Roman"/>
        </w:rPr>
        <w:t xml:space="preserve"> him to bring it to the person at the frontier.” </w:t>
      </w:r>
      <w:r>
        <w:rPr>
          <w:rFonts w:hint="eastAsia" w:ascii="Times New Roman" w:hAnsi="Times New Roman"/>
        </w:rPr>
        <w:t>折梅逢驛使，寄與隴頭人。</w:t>
      </w:r>
      <w:r>
        <w:rPr>
          <w:rFonts w:ascii="Times New Roman" w:hAnsi="Times New Roman"/>
        </w:rPr>
        <w:t xml:space="preserve">It became a well-known tale of the flower. Mount Luofu in Canton was famous for its plum </w:t>
      </w:r>
      <w:r>
        <w:rPr>
          <w:rFonts w:ascii="Times New Roman" w:hAnsi="Times New Roman" w:eastAsia="Gungsuh" w:cs="Times New Roman"/>
          <w:color w:val="000000"/>
        </w:rPr>
        <w:t>blossoms</w:t>
      </w:r>
      <w:r>
        <w:rPr>
          <w:rFonts w:ascii="Times New Roman" w:hAnsi="Times New Roman"/>
        </w:rPr>
        <w:t xml:space="preserve">. Legend has it that Zhao Shixiong </w:t>
      </w:r>
      <w:r>
        <w:rPr>
          <w:rFonts w:hint="eastAsia" w:ascii="Times New Roman" w:hAnsi="Times New Roman"/>
        </w:rPr>
        <w:t>趙師雄</w:t>
      </w:r>
      <w:r>
        <w:rPr>
          <w:rFonts w:ascii="Times New Roman" w:hAnsi="Times New Roman"/>
        </w:rPr>
        <w:t xml:space="preserve"> in the Sui dynasty met a beautiful lady in a wine shop at Luofu. He was drunk afterward, and the next day when he woke up he found himself lying under a plum tree. See Liu Zongyuan </w:t>
      </w:r>
      <w:r>
        <w:rPr>
          <w:rFonts w:hint="eastAsia" w:ascii="Times New Roman" w:hAnsi="Times New Roman"/>
        </w:rPr>
        <w:t>柳宗元</w:t>
      </w:r>
      <w:r>
        <w:rPr>
          <w:rFonts w:ascii="Times New Roman" w:hAnsi="Times New Roman"/>
        </w:rPr>
        <w:t xml:space="preserve">, </w:t>
      </w:r>
      <w:r>
        <w:rPr>
          <w:rFonts w:ascii="Times New Roman" w:hAnsi="Times New Roman"/>
          <w:i/>
        </w:rPr>
        <w:t xml:space="preserve">Longcheng lu </w:t>
      </w:r>
      <w:r>
        <w:rPr>
          <w:rFonts w:hint="eastAsia" w:ascii="Times New Roman" w:hAnsi="Times New Roman"/>
        </w:rPr>
        <w:t>龍城錄</w:t>
      </w:r>
      <w:r>
        <w:rPr>
          <w:rFonts w:ascii="Times New Roman" w:hAnsi="Times New Roman"/>
        </w:rPr>
        <w:t xml:space="preserve">, in Du Sijing </w:t>
      </w:r>
      <w:r>
        <w:rPr>
          <w:rFonts w:hint="eastAsia" w:ascii="Times New Roman" w:hAnsi="Times New Roman"/>
        </w:rPr>
        <w:t>杜思敬</w:t>
      </w:r>
      <w:r>
        <w:rPr>
          <w:rFonts w:ascii="Times New Roman" w:hAnsi="Times New Roman"/>
        </w:rPr>
        <w:t xml:space="preserve"> et al eds., </w:t>
      </w:r>
      <w:r>
        <w:rPr>
          <w:rFonts w:ascii="Times New Roman" w:hAnsi="Times New Roman"/>
          <w:i/>
        </w:rPr>
        <w:t>Yuanming shanben congshu shizhong</w:t>
      </w:r>
      <w:r>
        <w:rPr>
          <w:rFonts w:ascii="Times New Roman" w:hAnsi="Times New Roman"/>
        </w:rPr>
        <w:t xml:space="preserve"> </w:t>
      </w:r>
      <w:r>
        <w:rPr>
          <w:rFonts w:hint="eastAsia" w:ascii="Times New Roman" w:hAnsi="Times New Roman"/>
        </w:rPr>
        <w:t>元明善本叢書十種</w:t>
      </w:r>
      <w:r>
        <w:rPr>
          <w:rFonts w:ascii="Times New Roman" w:hAnsi="Times New Roman"/>
        </w:rPr>
        <w:t xml:space="preserve"> (Beijing: Guojia tushuguan chubanshe, 2014), vol.6, p. 473-474.</w:t>
      </w:r>
    </w:p>
  </w:footnote>
  <w:footnote w:id="74">
    <w:p>
      <w:pPr>
        <w:pStyle w:val="11"/>
        <w:rPr>
          <w:rFonts w:ascii="Times New Roman" w:hAnsi="Times New Roman"/>
          <w:i/>
        </w:rPr>
      </w:pPr>
      <w:r>
        <w:rPr>
          <w:rStyle w:val="17"/>
          <w:rFonts w:ascii="Times New Roman" w:hAnsi="Times New Roman"/>
        </w:rPr>
        <w:footnoteRef/>
      </w:r>
      <w:r>
        <w:rPr>
          <w:rFonts w:ascii="Times New Roman" w:hAnsi="Times New Roman"/>
        </w:rPr>
        <w:t xml:space="preserve"> “Roots and routes” is an oppositional concept famously discussed by anthropologist James Clifford in his </w:t>
      </w:r>
      <w:r>
        <w:rPr>
          <w:rFonts w:ascii="Times New Roman" w:hAnsi="Times New Roman"/>
          <w:i/>
        </w:rPr>
        <w:t xml:space="preserve">Routes: Travel and Translation in the Late Twentieth Century </w:t>
      </w:r>
      <w:r>
        <w:rPr>
          <w:rFonts w:ascii="Times New Roman" w:hAnsi="Times New Roman"/>
        </w:rPr>
        <w:t xml:space="preserve">(Cambridge, Mass.: Harvard University Press, 1997). It is frequently applied to diaspora study, in which roots refer to places of origin, past and memories, while routes the places of residence and travel, as well as future and things yet to know. For the application of Clifford’s theory to Chinese diaspora literature, see Li Youcheng </w:t>
      </w:r>
      <w:r>
        <w:rPr>
          <w:rFonts w:hint="eastAsia" w:ascii="Times New Roman" w:hAnsi="Times New Roman"/>
        </w:rPr>
        <w:t>李有成</w:t>
      </w:r>
      <w:r>
        <w:rPr>
          <w:rFonts w:ascii="Times New Roman" w:hAnsi="Times New Roman"/>
        </w:rPr>
        <w:t xml:space="preserve">, “Xulun: lishan yu jiaguo xiangxiang” </w:t>
      </w:r>
      <w:r>
        <w:rPr>
          <w:rFonts w:hint="eastAsia" w:ascii="Times New Roman" w:hAnsi="Times New Roman"/>
        </w:rPr>
        <w:t>緒論</w:t>
      </w:r>
      <w:r>
        <w:rPr>
          <w:rFonts w:ascii="Times New Roman" w:hAnsi="Times New Roman"/>
        </w:rPr>
        <w:t xml:space="preserve">: </w:t>
      </w:r>
      <w:r>
        <w:rPr>
          <w:rFonts w:hint="eastAsia" w:ascii="Times New Roman" w:hAnsi="Times New Roman"/>
        </w:rPr>
        <w:t>離散與家國想像</w:t>
      </w:r>
      <w:r>
        <w:rPr>
          <w:rFonts w:ascii="Times New Roman" w:hAnsi="Times New Roman"/>
        </w:rPr>
        <w:t xml:space="preserve">, in Li and Tee Kim Tong </w:t>
      </w:r>
      <w:r>
        <w:rPr>
          <w:rFonts w:hint="eastAsia" w:ascii="Times New Roman" w:hAnsi="Times New Roman"/>
        </w:rPr>
        <w:t>張錦忠</w:t>
      </w:r>
      <w:r>
        <w:rPr>
          <w:rFonts w:ascii="Times New Roman" w:hAnsi="Times New Roman"/>
        </w:rPr>
        <w:t xml:space="preserve"> ed., </w:t>
      </w:r>
      <w:r>
        <w:rPr>
          <w:rFonts w:ascii="Times New Roman" w:hAnsi="Times New Roman"/>
          <w:i/>
        </w:rPr>
        <w:t xml:space="preserve">Lishan yu jiaguo xiangxiang: wenxue yu wenhua yanjiu jijin </w:t>
      </w:r>
      <w:r>
        <w:rPr>
          <w:rFonts w:hint="eastAsia" w:ascii="Times New Roman" w:hAnsi="Times New Roman"/>
        </w:rPr>
        <w:t>離散與家國想像：文學與文化研究集錦</w:t>
      </w:r>
      <w:r>
        <w:rPr>
          <w:rFonts w:ascii="Times New Roman" w:hAnsi="Times New Roman"/>
        </w:rPr>
        <w:t xml:space="preserve"> (Taipei: Yunchen wenhua, 2010), p. 31. </w:t>
      </w:r>
    </w:p>
  </w:footnote>
  <w:footnote w:id="75">
    <w:p>
      <w:pPr>
        <w:pStyle w:val="11"/>
        <w:rPr>
          <w:rFonts w:ascii="Times New Roman" w:hAnsi="Times New Roman"/>
        </w:rPr>
      </w:pPr>
      <w:r>
        <w:rPr>
          <w:rStyle w:val="17"/>
          <w:rFonts w:ascii="Times New Roman" w:hAnsi="Times New Roman"/>
        </w:rPr>
        <w:footnoteRef/>
      </w:r>
      <w:r>
        <w:rPr>
          <w:rFonts w:ascii="Times New Roman" w:hAnsi="Times New Roman"/>
        </w:rPr>
        <w:t xml:space="preserve"> Some scholars argue that until the mid-twentieth century, “home” for Chinese traders and collies is often the village (</w:t>
      </w:r>
      <w:r>
        <w:rPr>
          <w:rFonts w:ascii="Times New Roman" w:hAnsi="Times New Roman"/>
          <w:i/>
        </w:rPr>
        <w:t xml:space="preserve">xiang </w:t>
      </w:r>
      <w:r>
        <w:rPr>
          <w:rFonts w:hint="eastAsia" w:ascii="Times New Roman" w:hAnsi="Times New Roman"/>
        </w:rPr>
        <w:t>鄉</w:t>
      </w:r>
      <w:r>
        <w:rPr>
          <w:rFonts w:ascii="Times New Roman" w:hAnsi="Times New Roman"/>
        </w:rPr>
        <w:t>)</w:t>
      </w:r>
      <w:r>
        <w:rPr>
          <w:rFonts w:ascii="PMingLiU" w:hAnsi="PMingLiU"/>
        </w:rPr>
        <w:t xml:space="preserve"> </w:t>
      </w:r>
      <w:r>
        <w:rPr>
          <w:rFonts w:ascii="Times New Roman" w:hAnsi="Times New Roman"/>
        </w:rPr>
        <w:t xml:space="preserve">instead of China the nation. See related discussions in E.K. Tan, </w:t>
      </w:r>
      <w:r>
        <w:rPr>
          <w:rFonts w:ascii="Times New Roman" w:hAnsi="Times New Roman"/>
          <w:i/>
        </w:rPr>
        <w:t>Rethinking Chinesness: Translational Sinophone Identities in the Nanyang Literary World</w:t>
      </w:r>
      <w:r>
        <w:rPr>
          <w:rFonts w:ascii="Times New Roman" w:hAnsi="Times New Roman"/>
        </w:rPr>
        <w:t xml:space="preserve"> (Amherst, New York: Cambria Press, 2013), p. 7. Yet the educated class apparently would consider “homeland” in the broader sense.   </w:t>
      </w:r>
      <w:r>
        <w:rPr>
          <w:rFonts w:ascii="Times New Roman" w:hAnsi="Times New Roman"/>
          <w:i/>
        </w:rPr>
        <w:t xml:space="preserve"> </w:t>
      </w:r>
    </w:p>
  </w:footnote>
  <w:footnote w:id="76">
    <w:p>
      <w:pPr>
        <w:pStyle w:val="11"/>
        <w:rPr>
          <w:rFonts w:ascii="Times New Roman" w:hAnsi="Times New Roman"/>
        </w:rPr>
      </w:pPr>
      <w:r>
        <w:rPr>
          <w:rStyle w:val="17"/>
          <w:rFonts w:ascii="Times New Roman" w:hAnsi="Times New Roman"/>
        </w:rPr>
        <w:footnoteRef/>
      </w:r>
      <w:r>
        <w:rPr>
          <w:rFonts w:ascii="Times New Roman" w:hAnsi="Times New Roman"/>
        </w:rPr>
        <w:t xml:space="preserve"> Qiu Zhao’ao </w:t>
      </w:r>
      <w:r>
        <w:rPr>
          <w:rFonts w:hint="eastAsia" w:ascii="Times New Roman" w:hAnsi="Times New Roman"/>
        </w:rPr>
        <w:t>仇兆鰲</w:t>
      </w:r>
      <w:r>
        <w:rPr>
          <w:rFonts w:ascii="Times New Roman" w:hAnsi="Times New Roman"/>
        </w:rPr>
        <w:t xml:space="preserve"> annotated, </w:t>
      </w:r>
      <w:r>
        <w:rPr>
          <w:rFonts w:ascii="Times New Roman" w:hAnsi="Times New Roman"/>
          <w:i/>
        </w:rPr>
        <w:t xml:space="preserve">Dushi xiangzhu </w:t>
      </w:r>
      <w:r>
        <w:rPr>
          <w:rFonts w:hint="eastAsia" w:ascii="Times New Roman" w:hAnsi="Times New Roman"/>
        </w:rPr>
        <w:t>杜詩詳注</w:t>
      </w:r>
      <w:r>
        <w:rPr>
          <w:rFonts w:ascii="Times New Roman" w:hAnsi="Times New Roman"/>
        </w:rPr>
        <w:t xml:space="preserve"> (Beijing: Zhonghua shuju, 1995), vol. 4, p. 1485. </w:t>
      </w:r>
    </w:p>
  </w:footnote>
  <w:footnote w:id="77">
    <w:p>
      <w:pPr>
        <w:pStyle w:val="11"/>
        <w:rPr>
          <w:rFonts w:ascii="Times New Roman" w:hAnsi="Times New Roman"/>
        </w:rPr>
      </w:pPr>
      <w:r>
        <w:rPr>
          <w:rStyle w:val="17"/>
          <w:rFonts w:ascii="Times New Roman" w:hAnsi="Times New Roman"/>
        </w:rPr>
        <w:footnoteRef/>
      </w:r>
      <w:r>
        <w:rPr>
          <w:rFonts w:ascii="Times New Roman" w:hAnsi="Times New Roman"/>
        </w:rPr>
        <w:t xml:space="preserve"> Qiu Zhao’ao, </w:t>
      </w:r>
      <w:r>
        <w:rPr>
          <w:rFonts w:ascii="Times New Roman" w:hAnsi="Times New Roman"/>
          <w:i/>
        </w:rPr>
        <w:t>Dushi xiangzhu</w:t>
      </w:r>
      <w:r>
        <w:rPr>
          <w:rFonts w:ascii="Times New Roman" w:hAnsi="Times New Roman"/>
        </w:rPr>
        <w:t xml:space="preserve">, vol. 1, p. 320. </w:t>
      </w:r>
    </w:p>
  </w:footnote>
  <w:footnote w:id="78">
    <w:p>
      <w:pPr>
        <w:pStyle w:val="11"/>
        <w:rPr>
          <w:rFonts w:ascii="Times New Roman" w:hAnsi="Times New Roman"/>
          <w:i/>
        </w:rPr>
      </w:pPr>
      <w:r>
        <w:rPr>
          <w:rStyle w:val="17"/>
          <w:rFonts w:ascii="Times New Roman" w:hAnsi="Times New Roman"/>
        </w:rPr>
        <w:footnoteRef/>
      </w:r>
      <w:r>
        <w:rPr>
          <w:rFonts w:ascii="Times New Roman" w:hAnsi="Times New Roman"/>
        </w:rPr>
        <w:t xml:space="preserve"> Sima Qian, “Song Weizhi shijia” </w:t>
      </w:r>
      <w:r>
        <w:rPr>
          <w:rFonts w:hint="eastAsia" w:ascii="Times New Roman" w:hAnsi="Times New Roman"/>
        </w:rPr>
        <w:t>宋微子世家</w:t>
      </w:r>
      <w:r>
        <w:rPr>
          <w:rFonts w:ascii="Times New Roman" w:hAnsi="Times New Roman"/>
        </w:rPr>
        <w:t xml:space="preserve">, </w:t>
      </w:r>
      <w:r>
        <w:rPr>
          <w:rFonts w:ascii="Times New Roman" w:hAnsi="Times New Roman"/>
          <w:i/>
        </w:rPr>
        <w:t xml:space="preserve">Shiji </w:t>
      </w:r>
      <w:r>
        <w:rPr>
          <w:rFonts w:hint="eastAsia" w:ascii="Times New Roman" w:hAnsi="Times New Roman"/>
        </w:rPr>
        <w:t>史記</w:t>
      </w:r>
      <w:r>
        <w:rPr>
          <w:rFonts w:ascii="Times New Roman" w:hAnsi="Times New Roman"/>
        </w:rPr>
        <w:t xml:space="preserve"> (Hong Kong: Zhonghua shuju, 1969), vol. 5, p. 1620-1621. </w:t>
      </w:r>
    </w:p>
  </w:footnote>
  <w:footnote w:id="79">
    <w:p>
      <w:pPr>
        <w:pStyle w:val="11"/>
        <w:rPr>
          <w:rFonts w:ascii="Times New Roman" w:hAnsi="Times New Roman"/>
        </w:rPr>
      </w:pPr>
      <w:r>
        <w:rPr>
          <w:rStyle w:val="17"/>
          <w:rFonts w:ascii="Times New Roman" w:hAnsi="Times New Roman"/>
        </w:rPr>
        <w:footnoteRef/>
      </w:r>
      <w:r>
        <w:rPr>
          <w:rFonts w:ascii="Times New Roman" w:hAnsi="Times New Roman"/>
        </w:rPr>
        <w:t xml:space="preserve"> Qiu Zhao’ao, </w:t>
      </w:r>
      <w:r>
        <w:rPr>
          <w:rFonts w:ascii="Times New Roman" w:hAnsi="Times New Roman"/>
          <w:i/>
        </w:rPr>
        <w:t>Dushi xiangshu</w:t>
      </w:r>
      <w:r>
        <w:rPr>
          <w:rFonts w:ascii="Times New Roman" w:hAnsi="Times New Roman"/>
        </w:rPr>
        <w:t>, vol. 2, p. 519.</w:t>
      </w:r>
    </w:p>
  </w:footnote>
  <w:footnote w:id="80">
    <w:p>
      <w:pPr>
        <w:pStyle w:val="11"/>
        <w:snapToGrid w:val="0"/>
        <w:rPr>
          <w:rFonts w:ascii="Times New Roman" w:hAnsi="Times New Roman"/>
          <w:sz w:val="18"/>
          <w:szCs w:val="18"/>
        </w:rPr>
      </w:pPr>
      <w:r>
        <w:rPr>
          <w:rStyle w:val="17"/>
          <w:rFonts w:ascii="Times New Roman" w:hAnsi="Times New Roman"/>
        </w:rPr>
        <w:footnoteRef/>
      </w:r>
      <w:r>
        <w:rPr>
          <w:rFonts w:ascii="Times New Roman" w:hAnsi="Times New Roman"/>
          <w:sz w:val="22"/>
        </w:rPr>
        <w:t xml:space="preserve"> </w:t>
      </w:r>
      <w:r>
        <w:rPr>
          <w:rFonts w:ascii="Times New Roman" w:hAnsi="Times New Roman"/>
          <w:szCs w:val="18"/>
        </w:rPr>
        <w:t xml:space="preserve">Svetlana Boym, p. XVI. </w:t>
      </w:r>
    </w:p>
  </w:footnote>
  <w:footnote w:id="81">
    <w:p>
      <w:pPr>
        <w:pStyle w:val="11"/>
        <w:rPr>
          <w:rFonts w:ascii="Times New Roman" w:hAnsi="Times New Roman"/>
          <w:sz w:val="18"/>
          <w:szCs w:val="18"/>
        </w:rPr>
      </w:pPr>
      <w:r>
        <w:rPr>
          <w:rStyle w:val="17"/>
          <w:rFonts w:ascii="Times New Roman" w:hAnsi="Times New Roman"/>
        </w:rPr>
        <w:footnoteRef/>
      </w:r>
      <w:r>
        <w:rPr>
          <w:rFonts w:ascii="Times New Roman" w:hAnsi="Times New Roman"/>
          <w:sz w:val="22"/>
        </w:rPr>
        <w:t xml:space="preserve"> </w:t>
      </w:r>
      <w:r>
        <w:rPr>
          <w:rFonts w:ascii="Times New Roman" w:hAnsi="Times New Roman"/>
          <w:szCs w:val="18"/>
        </w:rPr>
        <w:t xml:space="preserve">See </w:t>
      </w:r>
      <w:r>
        <w:rPr>
          <w:rFonts w:ascii="Times New Roman" w:hAnsi="Times New Roman"/>
          <w:spacing w:val="1"/>
          <w:szCs w:val="18"/>
          <w:shd w:val="clear" w:color="auto" w:fill="FFFFFF"/>
        </w:rPr>
        <w:t xml:space="preserve">Hue Guan Thye </w:t>
      </w:r>
      <w:r>
        <w:rPr>
          <w:rFonts w:hint="eastAsia" w:ascii="Times New Roman" w:hAnsi="Times New Roman"/>
          <w:spacing w:val="1"/>
          <w:szCs w:val="18"/>
          <w:shd w:val="clear" w:color="auto" w:fill="FFFFFF"/>
        </w:rPr>
        <w:t>許源泰</w:t>
      </w:r>
      <w:r>
        <w:rPr>
          <w:rFonts w:ascii="Times New Roman" w:hAnsi="Times New Roman"/>
          <w:spacing w:val="1"/>
          <w:szCs w:val="18"/>
          <w:shd w:val="clear" w:color="auto" w:fill="FFFFFF"/>
        </w:rPr>
        <w:t xml:space="preserve">, </w:t>
      </w:r>
      <w:r>
        <w:rPr>
          <w:rFonts w:ascii="Times New Roman" w:hAnsi="Times New Roman"/>
          <w:i/>
          <w:spacing w:val="1"/>
          <w:szCs w:val="18"/>
          <w:shd w:val="clear" w:color="auto" w:fill="FFFFFF"/>
        </w:rPr>
        <w:t xml:space="preserve">Yange yu moshi: Xinjiapo daojiao yu fojiao chuanbo yanjiu </w:t>
      </w:r>
      <w:r>
        <w:rPr>
          <w:rFonts w:hint="eastAsia" w:ascii="Times New Roman" w:hAnsi="Times New Roman"/>
          <w:spacing w:val="1"/>
          <w:szCs w:val="18"/>
          <w:shd w:val="clear" w:color="auto" w:fill="FFFFFF"/>
        </w:rPr>
        <w:t>沿革與模式</w:t>
      </w:r>
      <w:r>
        <w:rPr>
          <w:rFonts w:ascii="Times New Roman" w:hAnsi="Times New Roman"/>
          <w:spacing w:val="1"/>
          <w:szCs w:val="18"/>
          <w:shd w:val="clear" w:color="auto" w:fill="FFFFFF"/>
        </w:rPr>
        <w:t xml:space="preserve">: </w:t>
      </w:r>
      <w:r>
        <w:rPr>
          <w:rFonts w:hint="eastAsia" w:ascii="Times New Roman" w:hAnsi="Times New Roman"/>
          <w:spacing w:val="1"/>
          <w:szCs w:val="18"/>
          <w:shd w:val="clear" w:color="auto" w:fill="FFFFFF"/>
        </w:rPr>
        <w:t>新加坡道教和佛教傳播研究</w:t>
      </w:r>
      <w:r>
        <w:rPr>
          <w:rFonts w:ascii="Times New Roman" w:hAnsi="Times New Roman"/>
          <w:spacing w:val="1"/>
          <w:szCs w:val="18"/>
          <w:shd w:val="clear" w:color="auto" w:fill="FFFFFF"/>
        </w:rPr>
        <w:t xml:space="preserve"> (</w:t>
      </w:r>
      <w:r>
        <w:rPr>
          <w:rFonts w:ascii="Times New Roman" w:hAnsi="Times New Roman"/>
          <w:i/>
          <w:kern w:val="36"/>
          <w:szCs w:val="18"/>
        </w:rPr>
        <w:t>Evolution and Model: The Propagation of Taoism and Buddhism in Singapore</w:t>
      </w:r>
      <w:r>
        <w:rPr>
          <w:rFonts w:ascii="Times New Roman" w:hAnsi="Times New Roman"/>
          <w:kern w:val="36"/>
          <w:szCs w:val="18"/>
        </w:rPr>
        <w:t>) (Singapore: Department of Chinese Studies, National University of Singapore / Global Publishing, 2013), p. xii.</w:t>
      </w:r>
    </w:p>
  </w:footnote>
  <w:footnote w:id="82">
    <w:p>
      <w:pPr>
        <w:pStyle w:val="11"/>
        <w:rPr>
          <w:rFonts w:ascii="Times New Roman" w:hAnsi="Times New Roman"/>
        </w:rPr>
      </w:pPr>
      <w:r>
        <w:rPr>
          <w:rStyle w:val="17"/>
          <w:rFonts w:ascii="Times New Roman" w:hAnsi="Times New Roman"/>
        </w:rPr>
        <w:footnoteRef/>
      </w:r>
      <w:r>
        <w:rPr>
          <w:rFonts w:ascii="Times New Roman" w:hAnsi="Times New Roman"/>
        </w:rPr>
        <w:t xml:space="preserve"> See Li Qingnian, </w:t>
      </w:r>
      <w:r>
        <w:rPr>
          <w:rFonts w:ascii="Times New Roman" w:hAnsi="Times New Roman"/>
          <w:i/>
        </w:rPr>
        <w:t>Malaiya huaren jiutishi yanjinshi</w:t>
      </w:r>
      <w:r>
        <w:rPr>
          <w:rFonts w:ascii="Times New Roman" w:hAnsi="Times New Roman"/>
        </w:rPr>
        <w:t>, pp. 288, 348-349.</w:t>
      </w:r>
    </w:p>
  </w:footnote>
  <w:footnote w:id="83">
    <w:p>
      <w:pPr>
        <w:pStyle w:val="11"/>
        <w:rPr>
          <w:rFonts w:ascii="Times New Roman" w:hAnsi="Times New Roman"/>
        </w:rPr>
      </w:pPr>
      <w:r>
        <w:rPr>
          <w:rStyle w:val="17"/>
          <w:rFonts w:ascii="Times New Roman" w:hAnsi="Times New Roman"/>
        </w:rPr>
        <w:footnoteRef/>
      </w:r>
      <w:r>
        <w:rPr>
          <w:rFonts w:ascii="Times New Roman" w:hAnsi="Times New Roman"/>
        </w:rPr>
        <w:t xml:space="preserve"> See my article, “Yishi hongfa: Dacheng Fojiao yu zaoqi Xinjiaopo huawen jiutishi” </w:t>
      </w:r>
      <w:r>
        <w:rPr>
          <w:rFonts w:hint="eastAsia" w:ascii="Times New Roman" w:hAnsi="Times New Roman"/>
        </w:rPr>
        <w:t>以詩弘法</w:t>
      </w:r>
      <w:r>
        <w:rPr>
          <w:rFonts w:ascii="Times New Roman" w:hAnsi="Times New Roman"/>
        </w:rPr>
        <w:t xml:space="preserve">: </w:t>
      </w:r>
      <w:r>
        <w:rPr>
          <w:rFonts w:hint="eastAsia" w:ascii="Times New Roman" w:hAnsi="Times New Roman"/>
        </w:rPr>
        <w:t>大乘佛教與早期新加坡華文舊體詩</w:t>
      </w:r>
      <w:r>
        <w:rPr>
          <w:rFonts w:ascii="Times New Roman" w:hAnsi="Times New Roman"/>
        </w:rPr>
        <w:t xml:space="preserve">, in </w:t>
      </w:r>
      <w:r>
        <w:rPr>
          <w:rFonts w:ascii="Times New Roman" w:hAnsi="Times New Roman"/>
          <w:i/>
        </w:rPr>
        <w:t xml:space="preserve">Malaixiya hanxue kan </w:t>
      </w:r>
      <w:r>
        <w:rPr>
          <w:rFonts w:hint="eastAsia" w:ascii="Times New Roman" w:hAnsi="Times New Roman"/>
        </w:rPr>
        <w:t>馬來西亞漢學刊</w:t>
      </w:r>
      <w:r>
        <w:rPr>
          <w:rFonts w:ascii="Times New Roman" w:hAnsi="Times New Roman"/>
        </w:rPr>
        <w:t xml:space="preserve"> (</w:t>
      </w:r>
      <w:r>
        <w:rPr>
          <w:rFonts w:ascii="Times New Roman" w:hAnsi="Times New Roman"/>
          <w:i/>
        </w:rPr>
        <w:t>Journal of Malaysian Sinology</w:t>
      </w:r>
      <w:r>
        <w:rPr>
          <w:rFonts w:ascii="Times New Roman" w:hAnsi="Times New Roman"/>
        </w:rPr>
        <w:t xml:space="preserve">), 2 (2018): 33-50. </w:t>
      </w:r>
    </w:p>
  </w:footnote>
  <w:footnote w:id="84">
    <w:p>
      <w:pPr>
        <w:pStyle w:val="11"/>
        <w:rPr>
          <w:rFonts w:ascii="Times New Roman" w:hAnsi="Times New Roman"/>
        </w:rPr>
      </w:pPr>
      <w:r>
        <w:rPr>
          <w:rStyle w:val="17"/>
          <w:rFonts w:ascii="Times New Roman" w:hAnsi="Times New Roman"/>
        </w:rPr>
        <w:footnoteRef/>
      </w:r>
      <w:r>
        <w:rPr>
          <w:rFonts w:ascii="Times New Roman" w:hAnsi="Times New Roman"/>
        </w:rPr>
        <w:t xml:space="preserve"> Six pieces by six poets were included in the poetry collection, but more pieces can be found in newspapers. These include Shi Bomo’s piece. See </w:t>
      </w:r>
      <w:r>
        <w:rPr>
          <w:rFonts w:ascii="Times New Roman" w:hAnsi="Times New Roman"/>
          <w:i/>
        </w:rPr>
        <w:t>Nanyang Siang Pau</w:t>
      </w:r>
      <w:r>
        <w:rPr>
          <w:rFonts w:ascii="Times New Roman" w:hAnsi="Times New Roman"/>
        </w:rPr>
        <w:t xml:space="preserve">, May 1, 1925, p. 18. </w:t>
      </w:r>
    </w:p>
  </w:footnote>
  <w:footnote w:id="85">
    <w:p>
      <w:pPr>
        <w:pStyle w:val="11"/>
        <w:rPr>
          <w:rFonts w:ascii="Times New Roman" w:hAnsi="Times New Roman"/>
        </w:rPr>
      </w:pPr>
      <w:r>
        <w:rPr>
          <w:rStyle w:val="17"/>
          <w:rFonts w:ascii="Times New Roman" w:hAnsi="Times New Roman"/>
        </w:rPr>
        <w:footnoteRef/>
      </w:r>
      <w:r>
        <w:rPr>
          <w:rFonts w:ascii="Times New Roman" w:hAnsi="Times New Roman"/>
        </w:rPr>
        <w:t xml:space="preserve"> The three realms, or Trailokya, refer to the world of sensuous desire, form and formless world of pure spirit. See William Edward Soothill and Lewis Hodous, </w:t>
      </w:r>
      <w:r>
        <w:rPr>
          <w:rFonts w:ascii="Times New Roman" w:hAnsi="Times New Roman"/>
          <w:i/>
        </w:rPr>
        <w:t>A Dictionary of Chinese Buddhist Terms</w:t>
      </w:r>
      <w:r>
        <w:rPr>
          <w:rFonts w:ascii="Times New Roman" w:hAnsi="Times New Roman"/>
        </w:rPr>
        <w:t xml:space="preserve">, webpage: </w:t>
      </w:r>
      <w:r>
        <w:fldChar w:fldCharType="begin"/>
      </w:r>
      <w:r>
        <w:instrText xml:space="preserve"> HYPERLINK "http://mahajana.net/texts/soothill-hodous.html" \h </w:instrText>
      </w:r>
      <w:r>
        <w:fldChar w:fldCharType="separate"/>
      </w:r>
      <w:r>
        <w:rPr>
          <w:rFonts w:ascii="Times New Roman" w:hAnsi="Times New Roman" w:eastAsia="Times New Roman" w:cs="Times New Roman"/>
          <w:color w:val="000000"/>
        </w:rPr>
        <w:t>http://mahajana.net/texts/soothill-hodous.html</w:t>
      </w:r>
      <w:r>
        <w:rPr>
          <w:rFonts w:ascii="Times New Roman" w:hAnsi="Times New Roman" w:eastAsia="Times New Roman" w:cs="Times New Roman"/>
          <w:color w:val="000000"/>
        </w:rPr>
        <w:fldChar w:fldCharType="end"/>
      </w:r>
      <w:r>
        <w:rPr>
          <w:rFonts w:ascii="Times New Roman" w:hAnsi="Times New Roman"/>
        </w:rPr>
        <w:t xml:space="preserve">, viewed on May 6, 2019. </w:t>
      </w:r>
    </w:p>
  </w:footnote>
  <w:footnote w:id="86">
    <w:p>
      <w:pPr>
        <w:pStyle w:val="11"/>
        <w:rPr>
          <w:rFonts w:ascii="Times New Roman" w:hAnsi="Times New Roman"/>
        </w:rPr>
      </w:pPr>
      <w:r>
        <w:rPr>
          <w:rStyle w:val="17"/>
          <w:rFonts w:ascii="Times New Roman" w:hAnsi="Times New Roman"/>
        </w:rPr>
        <w:footnoteRef/>
      </w:r>
      <w:r>
        <w:rPr>
          <w:rFonts w:ascii="Times New Roman" w:hAnsi="Times New Roman"/>
        </w:rPr>
        <w:t xml:space="preserve"> Postscript to Khoo’s “Guanxin zizheng cheng ji sizhang”</w:t>
      </w:r>
      <w:r>
        <w:rPr>
          <w:rFonts w:ascii="Times New Roman" w:hAnsi="Times New Roman"/>
          <w:sz w:val="24"/>
        </w:rPr>
        <w:t xml:space="preserve"> </w:t>
      </w:r>
      <w:r>
        <w:rPr>
          <w:rFonts w:hint="eastAsia" w:ascii="Times New Roman" w:hAnsi="Times New Roman"/>
        </w:rPr>
        <w:t>觀心自證成偈四章</w:t>
      </w:r>
      <w:r>
        <w:rPr>
          <w:rFonts w:ascii="Times New Roman" w:hAnsi="Times New Roman"/>
        </w:rPr>
        <w:t xml:space="preserve">, in Khoo, </w:t>
      </w:r>
      <w:r>
        <w:rPr>
          <w:rFonts w:ascii="Times New Roman" w:hAnsi="Times New Roman"/>
          <w:i/>
        </w:rPr>
        <w:t xml:space="preserve">Shuyuan shiji </w:t>
      </w:r>
      <w:r>
        <w:rPr>
          <w:rFonts w:hint="eastAsia" w:ascii="Times New Roman" w:hAnsi="Times New Roman"/>
        </w:rPr>
        <w:t>菽園詩集</w:t>
      </w:r>
      <w:r>
        <w:rPr>
          <w:rFonts w:ascii="Times New Roman" w:hAnsi="Times New Roman"/>
        </w:rPr>
        <w:t xml:space="preserve"> (Singapore: s.n.1949), vol.1, </w:t>
      </w:r>
      <w:r>
        <w:rPr>
          <w:rFonts w:ascii="Times New Roman" w:hAnsi="Times New Roman"/>
          <w:i/>
        </w:rPr>
        <w:t>Juan</w:t>
      </w:r>
      <w:r>
        <w:rPr>
          <w:rFonts w:ascii="Times New Roman" w:hAnsi="Times New Roman"/>
        </w:rPr>
        <w:t xml:space="preserve"> 6, pp. 18b.</w:t>
      </w:r>
    </w:p>
  </w:footnote>
  <w:footnote w:id="87">
    <w:p>
      <w:pPr>
        <w:pStyle w:val="11"/>
        <w:jc w:val="both"/>
        <w:rPr>
          <w:rFonts w:ascii="Times New Roman" w:hAnsi="Times New Roman"/>
        </w:rPr>
      </w:pPr>
      <w:r>
        <w:rPr>
          <w:rStyle w:val="17"/>
          <w:rFonts w:ascii="Times New Roman" w:hAnsi="Times New Roman"/>
        </w:rPr>
        <w:footnoteRef/>
      </w:r>
      <w:r>
        <w:rPr>
          <w:rFonts w:ascii="Times New Roman" w:hAnsi="Times New Roman"/>
        </w:rPr>
        <w:t xml:space="preserve"> See Zhi Jue </w:t>
      </w:r>
      <w:r>
        <w:rPr>
          <w:rFonts w:hint="eastAsia" w:ascii="Times New Roman" w:hAnsi="Times New Roman"/>
        </w:rPr>
        <w:t>智覺</w:t>
      </w:r>
      <w:r>
        <w:rPr>
          <w:rFonts w:ascii="Times New Roman" w:hAnsi="Times New Roman"/>
        </w:rPr>
        <w:t xml:space="preserve">, </w:t>
      </w:r>
      <w:r>
        <w:rPr>
          <w:rFonts w:ascii="Times New Roman" w:hAnsi="Times New Roman"/>
          <w:i/>
        </w:rPr>
        <w:t>Zongjing lu</w:t>
      </w:r>
      <w:r>
        <w:rPr>
          <w:rFonts w:ascii="Times New Roman" w:hAnsi="Times New Roman"/>
        </w:rPr>
        <w:t>, in CBETA (</w:t>
      </w:r>
      <w:r>
        <w:rPr>
          <w:rFonts w:ascii="Times New Roman" w:hAnsi="Times New Roman"/>
          <w:shd w:val="clear" w:color="auto" w:fill="FFFFFF"/>
        </w:rPr>
        <w:t>Chinese Buddhist Electronic Text Association</w:t>
      </w:r>
      <w:r>
        <w:rPr>
          <w:rFonts w:ascii="Times New Roman" w:hAnsi="Times New Roman"/>
        </w:rPr>
        <w:t xml:space="preserve">) </w:t>
      </w:r>
      <w:r>
        <w:rPr>
          <w:rFonts w:hint="eastAsia" w:ascii="Times New Roman" w:hAnsi="Times New Roman"/>
        </w:rPr>
        <w:t>中華電子佛典協會</w:t>
      </w:r>
      <w:r>
        <w:rPr>
          <w:rFonts w:ascii="Times New Roman" w:hAnsi="Times New Roman"/>
        </w:rPr>
        <w:t xml:space="preserve">, </w:t>
      </w:r>
      <w:r>
        <w:rPr>
          <w:rFonts w:ascii="Times New Roman" w:hAnsi="Times New Roman"/>
          <w:i/>
        </w:rPr>
        <w:t xml:space="preserve">Tripitaka in Chinese </w:t>
      </w:r>
      <w:r>
        <w:rPr>
          <w:rFonts w:hint="eastAsia" w:ascii="Times New Roman" w:hAnsi="Times New Roman"/>
        </w:rPr>
        <w:t>漢文大藏經</w:t>
      </w:r>
      <w:r>
        <w:rPr>
          <w:rFonts w:ascii="Times New Roman" w:hAnsi="Times New Roman"/>
        </w:rPr>
        <w:t xml:space="preserve">, </w:t>
      </w:r>
      <w:r>
        <w:rPr>
          <w:rFonts w:ascii="Times New Roman" w:hAnsi="Times New Roman"/>
          <w:i/>
        </w:rPr>
        <w:t xml:space="preserve">juan </w:t>
      </w:r>
      <w:r>
        <w:rPr>
          <w:rFonts w:ascii="Times New Roman" w:hAnsi="Times New Roman"/>
        </w:rPr>
        <w:t>43, [0667a26].</w:t>
      </w:r>
    </w:p>
  </w:footnote>
  <w:footnote w:id="88">
    <w:p>
      <w:pPr>
        <w:pStyle w:val="11"/>
        <w:rPr>
          <w:rFonts w:ascii="Times New Roman" w:hAnsi="Times New Roman"/>
        </w:rPr>
      </w:pPr>
      <w:r>
        <w:rPr>
          <w:rStyle w:val="17"/>
          <w:rFonts w:ascii="Times New Roman" w:hAnsi="Times New Roman"/>
        </w:rPr>
        <w:footnoteRef/>
      </w:r>
      <w:r>
        <w:rPr>
          <w:rFonts w:ascii="Times New Roman" w:hAnsi="Times New Roman"/>
        </w:rPr>
        <w:t xml:space="preserve"> See Yeo Mang Thong, “Shidai de yinji: Qiu Shuyuan Tanxie shiji de chuban jiqi yiyi,” p. 147.</w:t>
      </w:r>
      <w:r>
        <w:rPr>
          <w:rFonts w:ascii="PMingLiU" w:hAnsi="PMingLiU"/>
        </w:rPr>
        <w:t xml:space="preserve">  </w:t>
      </w:r>
    </w:p>
  </w:footnote>
  <w:footnote w:id="89">
    <w:p>
      <w:pPr>
        <w:pStyle w:val="11"/>
        <w:rPr>
          <w:rFonts w:ascii="Times New Roman" w:hAnsi="Times New Roman"/>
        </w:rPr>
      </w:pPr>
      <w:r>
        <w:rPr>
          <w:rStyle w:val="17"/>
          <w:rFonts w:ascii="Times New Roman" w:hAnsi="Times New Roman"/>
        </w:rPr>
        <w:footnoteRef/>
      </w:r>
      <w:r>
        <w:rPr>
          <w:rFonts w:ascii="Times New Roman" w:hAnsi="Times New Roman"/>
        </w:rPr>
        <w:t xml:space="preserve"> A few more pieces were published in </w:t>
      </w:r>
      <w:r>
        <w:rPr>
          <w:rFonts w:ascii="Times New Roman" w:hAnsi="Times New Roman"/>
          <w:i/>
        </w:rPr>
        <w:t>Nanyang Siang Pau</w:t>
      </w:r>
      <w:r>
        <w:rPr>
          <w:rFonts w:ascii="Times New Roman" w:hAnsi="Times New Roman"/>
        </w:rPr>
        <w:t xml:space="preserve">, March, 1925. Two more were published much later in October the same year.  </w:t>
      </w:r>
    </w:p>
  </w:footnote>
  <w:footnote w:id="90">
    <w:p>
      <w:pPr>
        <w:pStyle w:val="11"/>
        <w:rPr>
          <w:rFonts w:ascii="Times New Roman" w:hAnsi="Times New Roman"/>
        </w:rPr>
      </w:pPr>
      <w:r>
        <w:rPr>
          <w:rStyle w:val="17"/>
          <w:rFonts w:ascii="Times New Roman" w:hAnsi="Times New Roman"/>
        </w:rPr>
        <w:footnoteRef/>
      </w:r>
      <w:r>
        <w:rPr>
          <w:rFonts w:ascii="Times New Roman" w:hAnsi="Times New Roman"/>
        </w:rPr>
        <w:t xml:space="preserve"> The Six Sutras in Buddhism refer to the </w:t>
      </w:r>
      <w:r>
        <w:rPr>
          <w:rFonts w:ascii="Times New Roman" w:hAnsi="Times New Roman"/>
          <w:i/>
        </w:rPr>
        <w:t xml:space="preserve">Flower Ornament Sutra </w:t>
      </w:r>
      <w:r>
        <w:rPr>
          <w:rFonts w:hint="eastAsia" w:ascii="Times New Roman" w:hAnsi="Times New Roman"/>
        </w:rPr>
        <w:t>華嚴經</w:t>
      </w:r>
      <w:r>
        <w:rPr>
          <w:rFonts w:ascii="Times New Roman" w:hAnsi="Times New Roman"/>
        </w:rPr>
        <w:t xml:space="preserve">, </w:t>
      </w:r>
      <w:r>
        <w:rPr>
          <w:rFonts w:ascii="Times New Roman" w:hAnsi="Times New Roman"/>
          <w:i/>
        </w:rPr>
        <w:t xml:space="preserve">Sutra on Understanding Profound and Esoteric Doctrine </w:t>
      </w:r>
      <w:r>
        <w:rPr>
          <w:rFonts w:hint="eastAsia" w:ascii="Times New Roman" w:hAnsi="Times New Roman"/>
        </w:rPr>
        <w:t>解深密經</w:t>
      </w:r>
      <w:r>
        <w:rPr>
          <w:rFonts w:ascii="Times New Roman" w:hAnsi="Times New Roman"/>
        </w:rPr>
        <w:t xml:space="preserve">, </w:t>
      </w:r>
      <w:r>
        <w:rPr>
          <w:rFonts w:ascii="Times New Roman" w:hAnsi="Times New Roman"/>
          <w:i/>
        </w:rPr>
        <w:t>Sutra on Entering (the Country of) Lanka</w:t>
      </w:r>
      <w:r>
        <w:rPr>
          <w:rFonts w:hint="eastAsia" w:ascii="Times New Roman" w:hAnsi="Times New Roman"/>
          <w:color w:val="000000"/>
        </w:rPr>
        <w:t>楞伽經</w:t>
      </w:r>
      <w:r>
        <w:rPr>
          <w:rFonts w:ascii="Times New Roman" w:hAnsi="Times New Roman"/>
          <w:color w:val="000000"/>
        </w:rPr>
        <w:t xml:space="preserve">, </w:t>
      </w:r>
      <w:r>
        <w:rPr>
          <w:rFonts w:ascii="Times New Roman" w:hAnsi="Times New Roman"/>
          <w:i/>
          <w:color w:val="000000"/>
        </w:rPr>
        <w:t>Solemn Sutra of the Appearance of Buddha Merits</w:t>
      </w:r>
      <w:r>
        <w:rPr>
          <w:rFonts w:hint="eastAsia" w:ascii="Times New Roman" w:hAnsi="Times New Roman"/>
          <w:color w:val="000000"/>
        </w:rPr>
        <w:t>如來出現功德莊嚴經</w:t>
      </w:r>
      <w:r>
        <w:rPr>
          <w:rFonts w:ascii="Times New Roman" w:hAnsi="Times New Roman"/>
          <w:color w:val="000000"/>
        </w:rPr>
        <w:t xml:space="preserve">, </w:t>
      </w:r>
      <w:r>
        <w:rPr>
          <w:rFonts w:ascii="Times New Roman" w:hAnsi="Times New Roman"/>
          <w:i/>
          <w:color w:val="000000"/>
        </w:rPr>
        <w:t xml:space="preserve">Abhidharma Sutra </w:t>
      </w:r>
      <w:r>
        <w:rPr>
          <w:rFonts w:hint="eastAsia" w:ascii="Times New Roman" w:hAnsi="Times New Roman"/>
          <w:color w:val="000000"/>
        </w:rPr>
        <w:t>阿毘達磨經</w:t>
      </w:r>
      <w:r>
        <w:rPr>
          <w:rFonts w:ascii="Times New Roman" w:hAnsi="Times New Roman"/>
          <w:color w:val="000000"/>
        </w:rPr>
        <w:t xml:space="preserve"> and the </w:t>
      </w:r>
      <w:r>
        <w:rPr>
          <w:rFonts w:ascii="Times New Roman" w:hAnsi="Times New Roman"/>
          <w:i/>
          <w:shd w:val="clear" w:color="auto" w:fill="FFFFFF"/>
        </w:rPr>
        <w:t xml:space="preserve">Great Vehicle Secret Adornment Sūtra </w:t>
      </w:r>
      <w:r>
        <w:rPr>
          <w:rFonts w:hint="eastAsia" w:ascii="Times New Roman" w:hAnsi="Times New Roman"/>
          <w:shd w:val="clear" w:color="auto" w:fill="FFFFFF"/>
        </w:rPr>
        <w:t>大乘密嚴經</w:t>
      </w:r>
      <w:r>
        <w:rPr>
          <w:rFonts w:ascii="Times New Roman" w:hAnsi="Times New Roman"/>
          <w:color w:val="000000"/>
        </w:rPr>
        <w:t xml:space="preserve">.  </w:t>
      </w:r>
    </w:p>
  </w:footnote>
  <w:footnote w:id="91">
    <w:p>
      <w:pPr>
        <w:spacing w:after="0" w:line="240" w:lineRule="auto"/>
        <w:rPr>
          <w:rFonts w:ascii="Times New Roman" w:hAnsi="Times New Roman" w:cs="Times New Roman"/>
          <w:color w:val="000000"/>
          <w:sz w:val="20"/>
          <w:szCs w:val="20"/>
        </w:rPr>
      </w:pPr>
      <w:r>
        <w:rPr>
          <w:vertAlign w:val="superscript"/>
        </w:rPr>
        <w:footnoteRef/>
      </w:r>
      <w:r>
        <w:rPr>
          <w:rFonts w:ascii="Times New Roman" w:hAnsi="Times New Roman" w:eastAsia="Times New Roman" w:cs="Times New Roman"/>
          <w:color w:val="000000"/>
          <w:sz w:val="20"/>
          <w:szCs w:val="20"/>
        </w:rPr>
        <w:t xml:space="preserve"> These are </w:t>
      </w:r>
      <w:r>
        <w:rPr>
          <w:rFonts w:ascii="Times New Roman" w:hAnsi="Times New Roman" w:eastAsia="Times New Roman" w:cs="Times New Roman"/>
          <w:i/>
          <w:color w:val="000000"/>
          <w:sz w:val="20"/>
          <w:szCs w:val="20"/>
        </w:rPr>
        <w:t xml:space="preserve">Wubaishi dongtian huizhu </w:t>
      </w:r>
      <w:r>
        <w:rPr>
          <w:rFonts w:ascii="Times New Roman" w:hAnsi="Times New Roman" w:cs="Times New Roman"/>
          <w:color w:val="000000"/>
          <w:sz w:val="20"/>
          <w:szCs w:val="20"/>
        </w:rPr>
        <w:t xml:space="preserve">五百石洞天揮麈 (Guangzhou: 1899), </w:t>
      </w:r>
      <w:r>
        <w:rPr>
          <w:rFonts w:ascii="Times New Roman" w:hAnsi="Times New Roman" w:cs="Times New Roman"/>
          <w:i/>
          <w:color w:val="000000"/>
          <w:sz w:val="20"/>
          <w:szCs w:val="20"/>
        </w:rPr>
        <w:t xml:space="preserve">Huizhu shiyi </w:t>
      </w:r>
      <w:r>
        <w:rPr>
          <w:rFonts w:ascii="Times New Roman" w:hAnsi="Times New Roman" w:cs="Times New Roman"/>
          <w:color w:val="000000"/>
          <w:sz w:val="20"/>
          <w:szCs w:val="20"/>
        </w:rPr>
        <w:t xml:space="preserve">揮麈拾遺 (Shanghai: 1901) and </w:t>
      </w:r>
      <w:r>
        <w:rPr>
          <w:rFonts w:ascii="Times New Roman" w:hAnsi="Times New Roman" w:cs="Times New Roman"/>
          <w:i/>
          <w:color w:val="000000"/>
          <w:sz w:val="20"/>
          <w:szCs w:val="20"/>
        </w:rPr>
        <w:t xml:space="preserve">Shuyuan zhuitan </w:t>
      </w:r>
      <w:r>
        <w:rPr>
          <w:rFonts w:ascii="Times New Roman" w:hAnsi="Times New Roman" w:cs="Times New Roman"/>
          <w:color w:val="000000"/>
          <w:sz w:val="20"/>
          <w:szCs w:val="20"/>
        </w:rPr>
        <w:t xml:space="preserve">菽園贅談 (s.l.: s.n., 1897). </w:t>
      </w:r>
    </w:p>
  </w:footnote>
  <w:footnote w:id="92">
    <w:p>
      <w:pPr>
        <w:pStyle w:val="11"/>
        <w:rPr>
          <w:rFonts w:ascii="Times New Roman" w:hAnsi="Times New Roman"/>
        </w:rPr>
      </w:pPr>
      <w:r>
        <w:rPr>
          <w:rStyle w:val="17"/>
          <w:rFonts w:ascii="Times New Roman" w:hAnsi="Times New Roman"/>
        </w:rPr>
        <w:footnoteRef/>
      </w:r>
      <w:r>
        <w:rPr>
          <w:rFonts w:ascii="Times New Roman" w:hAnsi="Times New Roman"/>
          <w:sz w:val="22"/>
        </w:rPr>
        <w:t xml:space="preserve"> Two more pieces by Huang Baoguang and Lin Shugou </w:t>
      </w:r>
      <w:r>
        <w:rPr>
          <w:rFonts w:hint="eastAsia" w:ascii="Times New Roman" w:hAnsi="Times New Roman"/>
          <w:sz w:val="22"/>
        </w:rPr>
        <w:t>林庶溝</w:t>
      </w:r>
      <w:r>
        <w:rPr>
          <w:rFonts w:ascii="Times New Roman" w:hAnsi="Times New Roman"/>
          <w:sz w:val="22"/>
        </w:rPr>
        <w:t xml:space="preserve">are found respectively in </w:t>
      </w:r>
      <w:r>
        <w:rPr>
          <w:rFonts w:ascii="Times New Roman" w:hAnsi="Times New Roman"/>
          <w:i/>
          <w:sz w:val="22"/>
        </w:rPr>
        <w:t>Nanyang Siang Pau</w:t>
      </w:r>
      <w:r>
        <w:rPr>
          <w:rFonts w:ascii="Times New Roman" w:hAnsi="Times New Roman"/>
          <w:sz w:val="22"/>
        </w:rPr>
        <w:t xml:space="preserve">, January 9 and March 31, 1925. </w:t>
      </w:r>
    </w:p>
  </w:footnote>
  <w:footnote w:id="93">
    <w:p>
      <w:pPr>
        <w:pStyle w:val="11"/>
        <w:rPr>
          <w:rFonts w:ascii="Times New Roman" w:hAnsi="Times New Roman"/>
        </w:rPr>
      </w:pPr>
      <w:r>
        <w:rPr>
          <w:rStyle w:val="17"/>
          <w:rFonts w:ascii="Times New Roman" w:hAnsi="Times New Roman"/>
        </w:rPr>
        <w:footnoteRef/>
      </w:r>
      <w:r>
        <w:rPr>
          <w:rFonts w:ascii="Times New Roman" w:hAnsi="Times New Roman"/>
        </w:rPr>
        <w:t xml:space="preserve"> Khoo wrote two other prefatory poems which are included in his poetry collection. These earlier pieces are penned in a self-mocking tone, yet less apologetic like the one in the </w:t>
      </w:r>
      <w:r>
        <w:rPr>
          <w:rFonts w:ascii="Times New Roman" w:hAnsi="Times New Roman"/>
          <w:i/>
        </w:rPr>
        <w:t>Tanxie shiji</w:t>
      </w:r>
      <w:r>
        <w:rPr>
          <w:rFonts w:ascii="Times New Roman" w:hAnsi="Times New Roman"/>
        </w:rPr>
        <w:t xml:space="preserve">. See his </w:t>
      </w:r>
      <w:r>
        <w:rPr>
          <w:rFonts w:ascii="Times New Roman" w:hAnsi="Times New Roman"/>
          <w:i/>
        </w:rPr>
        <w:t xml:space="preserve">Xiaohongsheng shichao </w:t>
      </w:r>
      <w:r>
        <w:rPr>
          <w:rFonts w:ascii="Times New Roman" w:hAnsi="Times New Roman"/>
        </w:rPr>
        <w:t>(</w:t>
      </w:r>
      <w:r>
        <w:rPr>
          <w:rFonts w:ascii="Times New Roman" w:hAnsi="Times New Roman"/>
          <w:color w:val="000000"/>
        </w:rPr>
        <w:t>s.l.: s.n., 1922</w:t>
      </w:r>
      <w:r>
        <w:rPr>
          <w:rFonts w:ascii="Times New Roman" w:hAnsi="Times New Roman"/>
        </w:rPr>
        <w:t xml:space="preserve">), prefatory pages. </w:t>
      </w:r>
    </w:p>
  </w:footnote>
  <w:footnote w:id="94">
    <w:p>
      <w:pPr>
        <w:pStyle w:val="11"/>
        <w:snapToGrid w:val="0"/>
        <w:rPr>
          <w:rFonts w:ascii="Times New Roman" w:hAnsi="Times New Roman"/>
          <w:sz w:val="18"/>
          <w:szCs w:val="18"/>
        </w:rPr>
      </w:pPr>
      <w:r>
        <w:rPr>
          <w:rStyle w:val="17"/>
          <w:rFonts w:ascii="Times New Roman" w:hAnsi="Times New Roman"/>
        </w:rPr>
        <w:footnoteRef/>
      </w:r>
      <w:r>
        <w:rPr>
          <w:rFonts w:ascii="Times New Roman" w:hAnsi="Times New Roman"/>
          <w:sz w:val="22"/>
        </w:rPr>
        <w:t xml:space="preserve"> </w:t>
      </w:r>
      <w:r>
        <w:rPr>
          <w:rFonts w:ascii="Times New Roman" w:hAnsi="Times New Roman"/>
          <w:szCs w:val="18"/>
        </w:rPr>
        <w:t xml:space="preserve">See Xu Jing </w:t>
      </w:r>
      <w:r>
        <w:rPr>
          <w:rFonts w:hint="eastAsia" w:ascii="Times New Roman" w:hAnsi="Times New Roman"/>
          <w:szCs w:val="18"/>
        </w:rPr>
        <w:t>許敬</w:t>
      </w:r>
      <w:r>
        <w:rPr>
          <w:rFonts w:ascii="Times New Roman" w:hAnsi="Times New Roman"/>
          <w:szCs w:val="18"/>
        </w:rPr>
        <w:t xml:space="preserve">, “Yi Huang Baoguang” </w:t>
      </w:r>
      <w:r>
        <w:rPr>
          <w:rFonts w:hint="eastAsia" w:ascii="Times New Roman" w:hAnsi="Times New Roman"/>
          <w:szCs w:val="18"/>
        </w:rPr>
        <w:t>憶黃葆光</w:t>
      </w:r>
      <w:r>
        <w:rPr>
          <w:rFonts w:ascii="Times New Roman" w:hAnsi="Times New Roman"/>
          <w:szCs w:val="18"/>
        </w:rPr>
        <w:t xml:space="preserve">, </w:t>
      </w:r>
      <w:r>
        <w:rPr>
          <w:rFonts w:ascii="Times New Roman" w:hAnsi="Times New Roman"/>
          <w:i/>
          <w:szCs w:val="18"/>
        </w:rPr>
        <w:t>Nanyang Siang Pau</w:t>
      </w:r>
      <w:r>
        <w:rPr>
          <w:rFonts w:ascii="Times New Roman" w:hAnsi="Times New Roman"/>
          <w:szCs w:val="18"/>
        </w:rPr>
        <w:t>, November 30, 1953, p. 11.</w:t>
      </w:r>
    </w:p>
  </w:footnote>
  <w:footnote w:id="95">
    <w:p>
      <w:pPr>
        <w:pStyle w:val="11"/>
        <w:rPr>
          <w:rFonts w:ascii="Times New Roman" w:hAnsi="Times New Roman"/>
          <w:sz w:val="18"/>
          <w:szCs w:val="18"/>
        </w:rPr>
      </w:pPr>
      <w:r>
        <w:rPr>
          <w:rStyle w:val="17"/>
          <w:rFonts w:ascii="Times New Roman" w:hAnsi="Times New Roman"/>
        </w:rPr>
        <w:footnoteRef/>
      </w:r>
      <w:r>
        <w:rPr>
          <w:rFonts w:ascii="Times New Roman" w:hAnsi="Times New Roman"/>
          <w:sz w:val="22"/>
        </w:rPr>
        <w:t xml:space="preserve"> </w:t>
      </w:r>
      <w:r>
        <w:rPr>
          <w:rFonts w:ascii="Times New Roman" w:hAnsi="Times New Roman"/>
          <w:szCs w:val="18"/>
        </w:rPr>
        <w:t xml:space="preserve">See Huang Baoguang, “Jiehou shichun” </w:t>
      </w:r>
      <w:r>
        <w:rPr>
          <w:rFonts w:hint="eastAsia" w:ascii="Times New Roman" w:hAnsi="Times New Roman"/>
          <w:szCs w:val="18"/>
        </w:rPr>
        <w:t>刼後詩存</w:t>
      </w:r>
      <w:r>
        <w:rPr>
          <w:rFonts w:ascii="Times New Roman" w:hAnsi="Times New Roman"/>
          <w:szCs w:val="18"/>
        </w:rPr>
        <w:t xml:space="preserve">, January 6, 1925, p. 9. This is a preface to his works. Lin Jingqiu also mentions in his poem that “Because by mistake, they fell to the hand of a greedy wolf. / What a shame that one cannot see the leopard’s complete pattern.” </w:t>
      </w:r>
      <w:r>
        <w:rPr>
          <w:rFonts w:hint="eastAsia" w:ascii="Times New Roman" w:hAnsi="Times New Roman"/>
          <w:szCs w:val="18"/>
        </w:rPr>
        <w:t>祗因誤入貪狼手，轉惜難窺全豹文。</w:t>
      </w:r>
      <w:r>
        <w:rPr>
          <w:rFonts w:ascii="Times New Roman" w:hAnsi="Times New Roman"/>
          <w:szCs w:val="18"/>
        </w:rPr>
        <w:t xml:space="preserve">(2.10a) </w:t>
      </w:r>
    </w:p>
  </w:footnote>
  <w:footnote w:id="96">
    <w:p>
      <w:pPr>
        <w:pStyle w:val="11"/>
        <w:rPr>
          <w:rFonts w:ascii="Times New Roman" w:hAnsi="Times New Roman"/>
        </w:rPr>
      </w:pPr>
      <w:r>
        <w:rPr>
          <w:rStyle w:val="17"/>
          <w:rFonts w:ascii="Times New Roman" w:hAnsi="Times New Roman"/>
        </w:rPr>
        <w:footnoteRef/>
      </w:r>
      <w:r>
        <w:rPr>
          <w:rFonts w:ascii="Times New Roman" w:hAnsi="Times New Roman"/>
        </w:rPr>
        <w:t xml:space="preserve"> Li Qingnian, </w:t>
      </w:r>
      <w:r>
        <w:rPr>
          <w:rFonts w:ascii="Times New Roman" w:hAnsi="Times New Roman"/>
          <w:i/>
        </w:rPr>
        <w:t>Malaiya huaren jiutishi yanjinshi</w:t>
      </w:r>
      <w:r>
        <w:rPr>
          <w:rFonts w:ascii="Times New Roman" w:hAnsi="Times New Roman"/>
        </w:rPr>
        <w:t>, pp. 387, 427.</w:t>
      </w:r>
    </w:p>
  </w:footnote>
  <w:footnote w:id="97">
    <w:p>
      <w:pPr>
        <w:pStyle w:val="11"/>
        <w:rPr>
          <w:rFonts w:ascii="Times New Roman" w:hAnsi="Times New Roman"/>
        </w:rPr>
      </w:pPr>
      <w:r>
        <w:rPr>
          <w:rStyle w:val="17"/>
          <w:rFonts w:ascii="Times New Roman" w:hAnsi="Times New Roman"/>
        </w:rPr>
        <w:footnoteRef/>
      </w:r>
      <w:r>
        <w:rPr>
          <w:rFonts w:ascii="Times New Roman" w:hAnsi="Times New Roman"/>
        </w:rPr>
        <w:t xml:space="preserve"> For example, regarding the Diaoyu/</w:t>
      </w:r>
      <w:r>
        <w:rPr>
          <w:rFonts w:ascii="Times New Roman" w:hAnsi="Times New Roman"/>
          <w:shd w:val="clear" w:color="auto" w:fill="FFFFFF"/>
        </w:rPr>
        <w:t xml:space="preserve">Senkaku Islands Dispute, some members of the Xin Sheng Poets’ Society apparently took the side with China and named China as their motherland. </w:t>
      </w:r>
      <w:r>
        <w:rPr>
          <w:rFonts w:ascii="Times New Roman" w:hAnsi="Times New Roman"/>
        </w:rPr>
        <w:t xml:space="preserve">About the founding of the society and the discussion of the changing identity of its members, see Zhang Yu </w:t>
      </w:r>
      <w:r>
        <w:rPr>
          <w:rFonts w:hint="eastAsia" w:ascii="Times New Roman" w:hAnsi="Times New Roman"/>
        </w:rPr>
        <w:t>張玉</w:t>
      </w:r>
      <w:r>
        <w:rPr>
          <w:rFonts w:ascii="Times New Roman" w:hAnsi="Times New Roman"/>
        </w:rPr>
        <w:t xml:space="preserve">, “Lun Xinjiapo Xinsheng shishe jiuti shici zhong ‘Zhonggua yishi’ de zhuanbian: yi 1957-1985 nian Duanwu ‘shiran jie yaji’ weili” </w:t>
      </w:r>
      <w:r>
        <w:rPr>
          <w:rFonts w:hint="eastAsia" w:ascii="Times New Roman" w:hAnsi="Times New Roman"/>
        </w:rPr>
        <w:t>論新加坡新聲詩社舊體詩詞中</w:t>
      </w:r>
      <w:r>
        <w:rPr>
          <w:rFonts w:ascii="Times New Roman" w:hAnsi="Times New Roman"/>
        </w:rPr>
        <w:t>“</w:t>
      </w:r>
      <w:r>
        <w:rPr>
          <w:rFonts w:hint="eastAsia" w:ascii="Times New Roman" w:hAnsi="Times New Roman"/>
        </w:rPr>
        <w:t>中國意識</w:t>
      </w:r>
      <w:r>
        <w:rPr>
          <w:rFonts w:ascii="Times New Roman" w:hAnsi="Times New Roman"/>
        </w:rPr>
        <w:t>”</w:t>
      </w:r>
      <w:r>
        <w:rPr>
          <w:rFonts w:hint="eastAsia" w:ascii="Times New Roman" w:hAnsi="Times New Roman"/>
        </w:rPr>
        <w:t>的轉變</w:t>
      </w:r>
      <w:r>
        <w:rPr>
          <w:rFonts w:ascii="Times New Roman" w:hAnsi="Times New Roman"/>
        </w:rPr>
        <w:t xml:space="preserve">: </w:t>
      </w:r>
      <w:r>
        <w:rPr>
          <w:rFonts w:hint="eastAsia" w:ascii="Times New Roman" w:hAnsi="Times New Roman"/>
        </w:rPr>
        <w:t>以</w:t>
      </w:r>
      <w:r>
        <w:rPr>
          <w:rFonts w:ascii="Times New Roman" w:hAnsi="Times New Roman"/>
        </w:rPr>
        <w:t>1957-1958</w:t>
      </w:r>
      <w:r>
        <w:rPr>
          <w:rFonts w:hint="eastAsia" w:ascii="Times New Roman" w:hAnsi="Times New Roman"/>
        </w:rPr>
        <w:t>年端午</w:t>
      </w:r>
      <w:r>
        <w:rPr>
          <w:rFonts w:ascii="Times New Roman" w:hAnsi="Times New Roman"/>
        </w:rPr>
        <w:t>“</w:t>
      </w:r>
      <w:r>
        <w:rPr>
          <w:rFonts w:hint="eastAsia" w:ascii="Times New Roman" w:hAnsi="Times New Roman"/>
        </w:rPr>
        <w:t>詩人節雅集</w:t>
      </w:r>
      <w:r>
        <w:rPr>
          <w:rFonts w:ascii="Times New Roman" w:hAnsi="Times New Roman"/>
        </w:rPr>
        <w:t>”</w:t>
      </w:r>
      <w:r>
        <w:rPr>
          <w:rFonts w:hint="eastAsia" w:ascii="Times New Roman" w:hAnsi="Times New Roman"/>
        </w:rPr>
        <w:t>為例</w:t>
      </w:r>
      <w:r>
        <w:rPr>
          <w:rFonts w:ascii="Times New Roman" w:hAnsi="Times New Roman"/>
        </w:rPr>
        <w:t xml:space="preserve">, in </w:t>
      </w:r>
      <w:r>
        <w:rPr>
          <w:rFonts w:ascii="Times New Roman" w:hAnsi="Times New Roman"/>
          <w:i/>
        </w:rPr>
        <w:t>Journal of Malaysian Sinology</w:t>
      </w:r>
      <w:r>
        <w:rPr>
          <w:rFonts w:ascii="Times New Roman" w:hAnsi="Times New Roman"/>
        </w:rPr>
        <w:t xml:space="preserve">, 2 (2018): 83-94; and Zhang Yuanlin </w:t>
      </w:r>
      <w:r>
        <w:rPr>
          <w:rFonts w:hint="eastAsia" w:ascii="Times New Roman" w:hAnsi="Times New Roman"/>
        </w:rPr>
        <w:t>張園林</w:t>
      </w:r>
      <w:r>
        <w:rPr>
          <w:rFonts w:ascii="Times New Roman" w:hAnsi="Times New Roman"/>
        </w:rPr>
        <w:t xml:space="preserve">, “Chuantong Zhongguo yu xiandai Xingzhou: Xinjiapo jianguo hou ‘Xinsheng shishe’ chuanzuo yanjiu” </w:t>
      </w:r>
      <w:r>
        <w:rPr>
          <w:rFonts w:hint="eastAsia" w:ascii="Times New Roman" w:hAnsi="Times New Roman"/>
        </w:rPr>
        <w:t>傳統中國與現代星洲</w:t>
      </w:r>
      <w:r>
        <w:rPr>
          <w:rFonts w:ascii="Times New Roman" w:hAnsi="Times New Roman"/>
        </w:rPr>
        <w:t xml:space="preserve">: </w:t>
      </w:r>
      <w:r>
        <w:rPr>
          <w:rFonts w:hint="eastAsia" w:ascii="Times New Roman" w:hAnsi="Times New Roman"/>
        </w:rPr>
        <w:t>新加坡建國後</w:t>
      </w:r>
      <w:r>
        <w:rPr>
          <w:rFonts w:ascii="Times New Roman" w:hAnsi="Times New Roman"/>
        </w:rPr>
        <w:t>“</w:t>
      </w:r>
      <w:r>
        <w:rPr>
          <w:rFonts w:hint="eastAsia" w:ascii="Times New Roman" w:hAnsi="Times New Roman"/>
        </w:rPr>
        <w:t>新聲詩社</w:t>
      </w:r>
      <w:r>
        <w:rPr>
          <w:rFonts w:ascii="Times New Roman" w:hAnsi="Times New Roman"/>
        </w:rPr>
        <w:t>”</w:t>
      </w:r>
      <w:r>
        <w:rPr>
          <w:rFonts w:hint="eastAsia" w:ascii="Times New Roman" w:hAnsi="Times New Roman"/>
        </w:rPr>
        <w:t>創作研究</w:t>
      </w:r>
      <w:r>
        <w:rPr>
          <w:rFonts w:ascii="Times New Roman" w:hAnsi="Times New Roman"/>
        </w:rPr>
        <w:t xml:space="preserve">, in </w:t>
      </w:r>
      <w:r>
        <w:rPr>
          <w:rFonts w:ascii="Times New Roman" w:hAnsi="Times New Roman"/>
          <w:i/>
        </w:rPr>
        <w:t>Journal of Malaysian Sinology</w:t>
      </w:r>
      <w:r>
        <w:rPr>
          <w:rFonts w:ascii="Times New Roman" w:hAnsi="Times New Roman"/>
        </w:rPr>
        <w:t xml:space="preserve">, 2 (2018): 69-82. Both authors are my Ph.D. students and their papers were written under my supervision.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1097"/>
    <w:multiLevelType w:val="multilevel"/>
    <w:tmpl w:val="0B101097"/>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CCC6BAF"/>
    <w:multiLevelType w:val="multilevel"/>
    <w:tmpl w:val="1CCC6B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95176E9"/>
    <w:multiLevelType w:val="multilevel"/>
    <w:tmpl w:val="495176E9"/>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78"/>
    <w:rsid w:val="00000657"/>
    <w:rsid w:val="00001255"/>
    <w:rsid w:val="0000638F"/>
    <w:rsid w:val="00006F69"/>
    <w:rsid w:val="0001762F"/>
    <w:rsid w:val="00023881"/>
    <w:rsid w:val="000241B3"/>
    <w:rsid w:val="000258F2"/>
    <w:rsid w:val="00026918"/>
    <w:rsid w:val="00027534"/>
    <w:rsid w:val="00027749"/>
    <w:rsid w:val="000355A1"/>
    <w:rsid w:val="000364FF"/>
    <w:rsid w:val="0003741E"/>
    <w:rsid w:val="000377DE"/>
    <w:rsid w:val="000411C8"/>
    <w:rsid w:val="0004291A"/>
    <w:rsid w:val="00042D72"/>
    <w:rsid w:val="00043555"/>
    <w:rsid w:val="000441E0"/>
    <w:rsid w:val="00047281"/>
    <w:rsid w:val="00047309"/>
    <w:rsid w:val="00052D2C"/>
    <w:rsid w:val="00055562"/>
    <w:rsid w:val="000573F1"/>
    <w:rsid w:val="0005756B"/>
    <w:rsid w:val="00057FFA"/>
    <w:rsid w:val="000629BD"/>
    <w:rsid w:val="000635AC"/>
    <w:rsid w:val="00063883"/>
    <w:rsid w:val="00064CC9"/>
    <w:rsid w:val="00065486"/>
    <w:rsid w:val="000673C4"/>
    <w:rsid w:val="00070075"/>
    <w:rsid w:val="00072FB9"/>
    <w:rsid w:val="0008240F"/>
    <w:rsid w:val="00082728"/>
    <w:rsid w:val="00082987"/>
    <w:rsid w:val="000837DD"/>
    <w:rsid w:val="00084656"/>
    <w:rsid w:val="00085AF0"/>
    <w:rsid w:val="00087047"/>
    <w:rsid w:val="00090343"/>
    <w:rsid w:val="000933E5"/>
    <w:rsid w:val="00096B85"/>
    <w:rsid w:val="000973BF"/>
    <w:rsid w:val="000976B3"/>
    <w:rsid w:val="000A18D4"/>
    <w:rsid w:val="000A6FD4"/>
    <w:rsid w:val="000B50A4"/>
    <w:rsid w:val="000B5E65"/>
    <w:rsid w:val="000C3726"/>
    <w:rsid w:val="000C62AD"/>
    <w:rsid w:val="000D1EAD"/>
    <w:rsid w:val="000D2ECD"/>
    <w:rsid w:val="000E395F"/>
    <w:rsid w:val="000E7F32"/>
    <w:rsid w:val="000F2684"/>
    <w:rsid w:val="000F2CF5"/>
    <w:rsid w:val="000F3F2F"/>
    <w:rsid w:val="000F5A3A"/>
    <w:rsid w:val="000F72A5"/>
    <w:rsid w:val="000F7726"/>
    <w:rsid w:val="00102587"/>
    <w:rsid w:val="00103E5C"/>
    <w:rsid w:val="0010725D"/>
    <w:rsid w:val="00111564"/>
    <w:rsid w:val="0011191F"/>
    <w:rsid w:val="00112212"/>
    <w:rsid w:val="00114129"/>
    <w:rsid w:val="0011498C"/>
    <w:rsid w:val="00114E42"/>
    <w:rsid w:val="00115902"/>
    <w:rsid w:val="00116638"/>
    <w:rsid w:val="00123639"/>
    <w:rsid w:val="001312CC"/>
    <w:rsid w:val="00133466"/>
    <w:rsid w:val="00143D09"/>
    <w:rsid w:val="001477B5"/>
    <w:rsid w:val="0015136B"/>
    <w:rsid w:val="00161B56"/>
    <w:rsid w:val="0016556F"/>
    <w:rsid w:val="001703EB"/>
    <w:rsid w:val="001710E0"/>
    <w:rsid w:val="00171DD9"/>
    <w:rsid w:val="00172242"/>
    <w:rsid w:val="00177FE2"/>
    <w:rsid w:val="001800FC"/>
    <w:rsid w:val="00180782"/>
    <w:rsid w:val="00181AA2"/>
    <w:rsid w:val="001835FF"/>
    <w:rsid w:val="00183D10"/>
    <w:rsid w:val="0019394A"/>
    <w:rsid w:val="00194250"/>
    <w:rsid w:val="0019788E"/>
    <w:rsid w:val="001A0330"/>
    <w:rsid w:val="001A109E"/>
    <w:rsid w:val="001A56DC"/>
    <w:rsid w:val="001A5CDF"/>
    <w:rsid w:val="001B0407"/>
    <w:rsid w:val="001B09A2"/>
    <w:rsid w:val="001B34CD"/>
    <w:rsid w:val="001B48E7"/>
    <w:rsid w:val="001C0D1C"/>
    <w:rsid w:val="001C2754"/>
    <w:rsid w:val="001C30E2"/>
    <w:rsid w:val="001C3C8A"/>
    <w:rsid w:val="001D11E3"/>
    <w:rsid w:val="001D6F44"/>
    <w:rsid w:val="001D78ED"/>
    <w:rsid w:val="001F1BA4"/>
    <w:rsid w:val="001F6296"/>
    <w:rsid w:val="001F79E5"/>
    <w:rsid w:val="00200FEE"/>
    <w:rsid w:val="002020A3"/>
    <w:rsid w:val="0020219D"/>
    <w:rsid w:val="002024CA"/>
    <w:rsid w:val="00203B62"/>
    <w:rsid w:val="00210B9F"/>
    <w:rsid w:val="00211F4D"/>
    <w:rsid w:val="0021346C"/>
    <w:rsid w:val="0021460E"/>
    <w:rsid w:val="00215921"/>
    <w:rsid w:val="002164BD"/>
    <w:rsid w:val="00217339"/>
    <w:rsid w:val="00225374"/>
    <w:rsid w:val="00225B81"/>
    <w:rsid w:val="0023294E"/>
    <w:rsid w:val="002345E8"/>
    <w:rsid w:val="00243B7C"/>
    <w:rsid w:val="00252176"/>
    <w:rsid w:val="00252C6D"/>
    <w:rsid w:val="00252D81"/>
    <w:rsid w:val="00252DB4"/>
    <w:rsid w:val="00256245"/>
    <w:rsid w:val="00256385"/>
    <w:rsid w:val="00272F93"/>
    <w:rsid w:val="00272FA3"/>
    <w:rsid w:val="00276A49"/>
    <w:rsid w:val="00282CDD"/>
    <w:rsid w:val="002976DF"/>
    <w:rsid w:val="002A22C5"/>
    <w:rsid w:val="002A2BC6"/>
    <w:rsid w:val="002A345E"/>
    <w:rsid w:val="002A6B7C"/>
    <w:rsid w:val="002A7CF3"/>
    <w:rsid w:val="002C2359"/>
    <w:rsid w:val="002C3D61"/>
    <w:rsid w:val="002D22B5"/>
    <w:rsid w:val="002D55EB"/>
    <w:rsid w:val="002E1473"/>
    <w:rsid w:val="002E3EEB"/>
    <w:rsid w:val="002E5B02"/>
    <w:rsid w:val="002E657F"/>
    <w:rsid w:val="002E7E1A"/>
    <w:rsid w:val="002F0E30"/>
    <w:rsid w:val="002F1A08"/>
    <w:rsid w:val="002F48B5"/>
    <w:rsid w:val="002F6523"/>
    <w:rsid w:val="003028F5"/>
    <w:rsid w:val="003037C6"/>
    <w:rsid w:val="003061AC"/>
    <w:rsid w:val="003077D1"/>
    <w:rsid w:val="00310BFF"/>
    <w:rsid w:val="00313BB2"/>
    <w:rsid w:val="00314469"/>
    <w:rsid w:val="0031616E"/>
    <w:rsid w:val="00316968"/>
    <w:rsid w:val="00317C44"/>
    <w:rsid w:val="00321CF4"/>
    <w:rsid w:val="0032632E"/>
    <w:rsid w:val="00326696"/>
    <w:rsid w:val="003312FB"/>
    <w:rsid w:val="00331610"/>
    <w:rsid w:val="00332E00"/>
    <w:rsid w:val="0034559E"/>
    <w:rsid w:val="003461BD"/>
    <w:rsid w:val="0034722E"/>
    <w:rsid w:val="00351332"/>
    <w:rsid w:val="003523A5"/>
    <w:rsid w:val="00354D5D"/>
    <w:rsid w:val="00365ACA"/>
    <w:rsid w:val="00365D1D"/>
    <w:rsid w:val="003678E8"/>
    <w:rsid w:val="003717A8"/>
    <w:rsid w:val="00372376"/>
    <w:rsid w:val="00372B00"/>
    <w:rsid w:val="00374326"/>
    <w:rsid w:val="00375BC9"/>
    <w:rsid w:val="00382FFF"/>
    <w:rsid w:val="00384398"/>
    <w:rsid w:val="003866C7"/>
    <w:rsid w:val="00390911"/>
    <w:rsid w:val="00392112"/>
    <w:rsid w:val="00392FF9"/>
    <w:rsid w:val="00395A50"/>
    <w:rsid w:val="003A5611"/>
    <w:rsid w:val="003A5E01"/>
    <w:rsid w:val="003A749B"/>
    <w:rsid w:val="003B0267"/>
    <w:rsid w:val="003B1DE0"/>
    <w:rsid w:val="003B4B23"/>
    <w:rsid w:val="003B69A6"/>
    <w:rsid w:val="003C0BDC"/>
    <w:rsid w:val="003C334F"/>
    <w:rsid w:val="003C61BA"/>
    <w:rsid w:val="003C786F"/>
    <w:rsid w:val="003D555C"/>
    <w:rsid w:val="003D58AA"/>
    <w:rsid w:val="003D5CF8"/>
    <w:rsid w:val="003D720E"/>
    <w:rsid w:val="003E2140"/>
    <w:rsid w:val="003E2414"/>
    <w:rsid w:val="003E2C24"/>
    <w:rsid w:val="003F06B7"/>
    <w:rsid w:val="003F1296"/>
    <w:rsid w:val="003F3F97"/>
    <w:rsid w:val="003F5385"/>
    <w:rsid w:val="004035E9"/>
    <w:rsid w:val="00407C0B"/>
    <w:rsid w:val="0041351F"/>
    <w:rsid w:val="00416BB7"/>
    <w:rsid w:val="00420ED1"/>
    <w:rsid w:val="00423BCA"/>
    <w:rsid w:val="0042742C"/>
    <w:rsid w:val="004312AF"/>
    <w:rsid w:val="00431938"/>
    <w:rsid w:val="00432B09"/>
    <w:rsid w:val="004355D5"/>
    <w:rsid w:val="00436D31"/>
    <w:rsid w:val="00440176"/>
    <w:rsid w:val="00441CBB"/>
    <w:rsid w:val="00442CAE"/>
    <w:rsid w:val="00443C15"/>
    <w:rsid w:val="004504AF"/>
    <w:rsid w:val="00450A35"/>
    <w:rsid w:val="004510BD"/>
    <w:rsid w:val="0045174F"/>
    <w:rsid w:val="00451868"/>
    <w:rsid w:val="00454681"/>
    <w:rsid w:val="00455CD5"/>
    <w:rsid w:val="0046123C"/>
    <w:rsid w:val="00463BB6"/>
    <w:rsid w:val="00464657"/>
    <w:rsid w:val="0046608D"/>
    <w:rsid w:val="00467E3B"/>
    <w:rsid w:val="00472FC6"/>
    <w:rsid w:val="00474BA4"/>
    <w:rsid w:val="00476155"/>
    <w:rsid w:val="00476916"/>
    <w:rsid w:val="004773F9"/>
    <w:rsid w:val="00480633"/>
    <w:rsid w:val="0048174F"/>
    <w:rsid w:val="0048282B"/>
    <w:rsid w:val="00482BB1"/>
    <w:rsid w:val="004866D9"/>
    <w:rsid w:val="00486DF5"/>
    <w:rsid w:val="0049218D"/>
    <w:rsid w:val="00493C49"/>
    <w:rsid w:val="00493E97"/>
    <w:rsid w:val="00497999"/>
    <w:rsid w:val="00497BDE"/>
    <w:rsid w:val="004A0CB6"/>
    <w:rsid w:val="004A2762"/>
    <w:rsid w:val="004A3EE3"/>
    <w:rsid w:val="004A4521"/>
    <w:rsid w:val="004A6BF0"/>
    <w:rsid w:val="004B1BBA"/>
    <w:rsid w:val="004B22DE"/>
    <w:rsid w:val="004B62C4"/>
    <w:rsid w:val="004C1DA3"/>
    <w:rsid w:val="004D35B6"/>
    <w:rsid w:val="004D590A"/>
    <w:rsid w:val="004E20B9"/>
    <w:rsid w:val="004E6D3F"/>
    <w:rsid w:val="004F0A39"/>
    <w:rsid w:val="004F0EB9"/>
    <w:rsid w:val="004F2D3C"/>
    <w:rsid w:val="004F4A4A"/>
    <w:rsid w:val="004F5C2A"/>
    <w:rsid w:val="004F640B"/>
    <w:rsid w:val="004F732B"/>
    <w:rsid w:val="00501225"/>
    <w:rsid w:val="00505E37"/>
    <w:rsid w:val="00506296"/>
    <w:rsid w:val="00506AE3"/>
    <w:rsid w:val="0051285C"/>
    <w:rsid w:val="005130C0"/>
    <w:rsid w:val="00513101"/>
    <w:rsid w:val="00513F83"/>
    <w:rsid w:val="005157F3"/>
    <w:rsid w:val="00521307"/>
    <w:rsid w:val="00521D77"/>
    <w:rsid w:val="00523825"/>
    <w:rsid w:val="0052784D"/>
    <w:rsid w:val="005321F4"/>
    <w:rsid w:val="00535650"/>
    <w:rsid w:val="00540A4A"/>
    <w:rsid w:val="00541B5C"/>
    <w:rsid w:val="00543317"/>
    <w:rsid w:val="0054623B"/>
    <w:rsid w:val="00547362"/>
    <w:rsid w:val="005533C1"/>
    <w:rsid w:val="005574E6"/>
    <w:rsid w:val="00561D89"/>
    <w:rsid w:val="00565885"/>
    <w:rsid w:val="00570258"/>
    <w:rsid w:val="00572583"/>
    <w:rsid w:val="005753C3"/>
    <w:rsid w:val="0057658E"/>
    <w:rsid w:val="00577CA6"/>
    <w:rsid w:val="00577E4C"/>
    <w:rsid w:val="005816A1"/>
    <w:rsid w:val="005854CF"/>
    <w:rsid w:val="0059315B"/>
    <w:rsid w:val="0059478C"/>
    <w:rsid w:val="005960A1"/>
    <w:rsid w:val="00597039"/>
    <w:rsid w:val="005A0333"/>
    <w:rsid w:val="005A16AD"/>
    <w:rsid w:val="005A4767"/>
    <w:rsid w:val="005A6AE9"/>
    <w:rsid w:val="005B1E09"/>
    <w:rsid w:val="005B2274"/>
    <w:rsid w:val="005B2D76"/>
    <w:rsid w:val="005B5374"/>
    <w:rsid w:val="005B5D52"/>
    <w:rsid w:val="005B72CF"/>
    <w:rsid w:val="005C1BC9"/>
    <w:rsid w:val="005C343A"/>
    <w:rsid w:val="005C4AA5"/>
    <w:rsid w:val="005C50F6"/>
    <w:rsid w:val="005D0062"/>
    <w:rsid w:val="005D32CD"/>
    <w:rsid w:val="005D3862"/>
    <w:rsid w:val="005D6C75"/>
    <w:rsid w:val="005D7D57"/>
    <w:rsid w:val="005E04E0"/>
    <w:rsid w:val="005E31DF"/>
    <w:rsid w:val="005E49F5"/>
    <w:rsid w:val="005E606C"/>
    <w:rsid w:val="005F1A3A"/>
    <w:rsid w:val="005F3F3B"/>
    <w:rsid w:val="005F7433"/>
    <w:rsid w:val="005F7AC2"/>
    <w:rsid w:val="00604295"/>
    <w:rsid w:val="00607DDD"/>
    <w:rsid w:val="00610F5E"/>
    <w:rsid w:val="006123D1"/>
    <w:rsid w:val="00614995"/>
    <w:rsid w:val="00617AA6"/>
    <w:rsid w:val="00622729"/>
    <w:rsid w:val="00625EBC"/>
    <w:rsid w:val="006320C8"/>
    <w:rsid w:val="0063721B"/>
    <w:rsid w:val="006400BE"/>
    <w:rsid w:val="00641D93"/>
    <w:rsid w:val="00643576"/>
    <w:rsid w:val="00643FC4"/>
    <w:rsid w:val="006470B9"/>
    <w:rsid w:val="00647887"/>
    <w:rsid w:val="00651F99"/>
    <w:rsid w:val="00652F8E"/>
    <w:rsid w:val="006575EE"/>
    <w:rsid w:val="006624A5"/>
    <w:rsid w:val="006645E2"/>
    <w:rsid w:val="00664D16"/>
    <w:rsid w:val="006670C8"/>
    <w:rsid w:val="00674A8F"/>
    <w:rsid w:val="006828E0"/>
    <w:rsid w:val="006859D7"/>
    <w:rsid w:val="00685A29"/>
    <w:rsid w:val="006874EC"/>
    <w:rsid w:val="00692C9C"/>
    <w:rsid w:val="006966C6"/>
    <w:rsid w:val="006971F9"/>
    <w:rsid w:val="006A0978"/>
    <w:rsid w:val="006A2465"/>
    <w:rsid w:val="006A4CA9"/>
    <w:rsid w:val="006A7683"/>
    <w:rsid w:val="006A7BF9"/>
    <w:rsid w:val="006B21D8"/>
    <w:rsid w:val="006B3853"/>
    <w:rsid w:val="006B5415"/>
    <w:rsid w:val="006B7206"/>
    <w:rsid w:val="006C3BE7"/>
    <w:rsid w:val="006D3662"/>
    <w:rsid w:val="006D579D"/>
    <w:rsid w:val="006D6E12"/>
    <w:rsid w:val="006E1A16"/>
    <w:rsid w:val="006E2C1A"/>
    <w:rsid w:val="006E3DD7"/>
    <w:rsid w:val="006E532D"/>
    <w:rsid w:val="006E580D"/>
    <w:rsid w:val="006F13D3"/>
    <w:rsid w:val="006F4038"/>
    <w:rsid w:val="006F468D"/>
    <w:rsid w:val="006F533B"/>
    <w:rsid w:val="006F7E61"/>
    <w:rsid w:val="007003B5"/>
    <w:rsid w:val="00702791"/>
    <w:rsid w:val="00703A18"/>
    <w:rsid w:val="00705211"/>
    <w:rsid w:val="007102D0"/>
    <w:rsid w:val="007114F6"/>
    <w:rsid w:val="0072001D"/>
    <w:rsid w:val="00726B0D"/>
    <w:rsid w:val="00731EC1"/>
    <w:rsid w:val="007324D4"/>
    <w:rsid w:val="007328DE"/>
    <w:rsid w:val="00733FDB"/>
    <w:rsid w:val="00740850"/>
    <w:rsid w:val="00741F84"/>
    <w:rsid w:val="007429DF"/>
    <w:rsid w:val="007448F4"/>
    <w:rsid w:val="00744F22"/>
    <w:rsid w:val="007450DC"/>
    <w:rsid w:val="0074541E"/>
    <w:rsid w:val="00750F37"/>
    <w:rsid w:val="00752861"/>
    <w:rsid w:val="00753E90"/>
    <w:rsid w:val="00755675"/>
    <w:rsid w:val="007607E6"/>
    <w:rsid w:val="00763426"/>
    <w:rsid w:val="00763B24"/>
    <w:rsid w:val="00764CF9"/>
    <w:rsid w:val="00771043"/>
    <w:rsid w:val="007736FA"/>
    <w:rsid w:val="00781A5C"/>
    <w:rsid w:val="0078648C"/>
    <w:rsid w:val="00790178"/>
    <w:rsid w:val="007945A8"/>
    <w:rsid w:val="007A165F"/>
    <w:rsid w:val="007A3456"/>
    <w:rsid w:val="007A630D"/>
    <w:rsid w:val="007A7B7B"/>
    <w:rsid w:val="007B3967"/>
    <w:rsid w:val="007B43C0"/>
    <w:rsid w:val="007B6C2C"/>
    <w:rsid w:val="007C1B1C"/>
    <w:rsid w:val="007C35C2"/>
    <w:rsid w:val="007C41F1"/>
    <w:rsid w:val="007C4E83"/>
    <w:rsid w:val="007C4F41"/>
    <w:rsid w:val="007C5522"/>
    <w:rsid w:val="007C7D6C"/>
    <w:rsid w:val="007D0DE8"/>
    <w:rsid w:val="007D277A"/>
    <w:rsid w:val="007D514F"/>
    <w:rsid w:val="007D6A17"/>
    <w:rsid w:val="007E2CA2"/>
    <w:rsid w:val="007E4733"/>
    <w:rsid w:val="007E5253"/>
    <w:rsid w:val="007E5F3F"/>
    <w:rsid w:val="007F2757"/>
    <w:rsid w:val="007F367E"/>
    <w:rsid w:val="007F4FA1"/>
    <w:rsid w:val="007F65A1"/>
    <w:rsid w:val="00802CCF"/>
    <w:rsid w:val="00803077"/>
    <w:rsid w:val="008041C6"/>
    <w:rsid w:val="0081190E"/>
    <w:rsid w:val="00821495"/>
    <w:rsid w:val="00823970"/>
    <w:rsid w:val="008304CD"/>
    <w:rsid w:val="00840A9D"/>
    <w:rsid w:val="008444C9"/>
    <w:rsid w:val="00845B81"/>
    <w:rsid w:val="0084659C"/>
    <w:rsid w:val="00846942"/>
    <w:rsid w:val="00854CD9"/>
    <w:rsid w:val="0086318F"/>
    <w:rsid w:val="00871991"/>
    <w:rsid w:val="008754F0"/>
    <w:rsid w:val="00875D25"/>
    <w:rsid w:val="00880427"/>
    <w:rsid w:val="00883689"/>
    <w:rsid w:val="008971F6"/>
    <w:rsid w:val="008A0520"/>
    <w:rsid w:val="008A068A"/>
    <w:rsid w:val="008A505C"/>
    <w:rsid w:val="008A77EB"/>
    <w:rsid w:val="008B3847"/>
    <w:rsid w:val="008B4AD4"/>
    <w:rsid w:val="008B6DBB"/>
    <w:rsid w:val="008C0BB0"/>
    <w:rsid w:val="008C2F18"/>
    <w:rsid w:val="008C5272"/>
    <w:rsid w:val="008C5508"/>
    <w:rsid w:val="008D12F0"/>
    <w:rsid w:val="008D2756"/>
    <w:rsid w:val="008D31EB"/>
    <w:rsid w:val="008D5081"/>
    <w:rsid w:val="008D561A"/>
    <w:rsid w:val="008D60A8"/>
    <w:rsid w:val="008E0897"/>
    <w:rsid w:val="008E15A3"/>
    <w:rsid w:val="008E1FAC"/>
    <w:rsid w:val="008E35F8"/>
    <w:rsid w:val="008E53A0"/>
    <w:rsid w:val="009013F8"/>
    <w:rsid w:val="00902EC4"/>
    <w:rsid w:val="009071E5"/>
    <w:rsid w:val="00910501"/>
    <w:rsid w:val="00917032"/>
    <w:rsid w:val="009171E7"/>
    <w:rsid w:val="00917BEA"/>
    <w:rsid w:val="009232FA"/>
    <w:rsid w:val="00925063"/>
    <w:rsid w:val="00926215"/>
    <w:rsid w:val="009320AD"/>
    <w:rsid w:val="009348DB"/>
    <w:rsid w:val="00936F93"/>
    <w:rsid w:val="00940054"/>
    <w:rsid w:val="0094212E"/>
    <w:rsid w:val="009421C5"/>
    <w:rsid w:val="00943BBC"/>
    <w:rsid w:val="00947D2D"/>
    <w:rsid w:val="0095098A"/>
    <w:rsid w:val="00950AF1"/>
    <w:rsid w:val="00951C6C"/>
    <w:rsid w:val="009522F4"/>
    <w:rsid w:val="00952979"/>
    <w:rsid w:val="009539DA"/>
    <w:rsid w:val="00955A70"/>
    <w:rsid w:val="00957069"/>
    <w:rsid w:val="00957A65"/>
    <w:rsid w:val="00960088"/>
    <w:rsid w:val="0096070F"/>
    <w:rsid w:val="0096166A"/>
    <w:rsid w:val="00963856"/>
    <w:rsid w:val="009767A9"/>
    <w:rsid w:val="00977CE3"/>
    <w:rsid w:val="009834C5"/>
    <w:rsid w:val="0098399D"/>
    <w:rsid w:val="00984258"/>
    <w:rsid w:val="00987281"/>
    <w:rsid w:val="00990EFE"/>
    <w:rsid w:val="00995FC3"/>
    <w:rsid w:val="00996466"/>
    <w:rsid w:val="0099749D"/>
    <w:rsid w:val="009A017F"/>
    <w:rsid w:val="009A11AC"/>
    <w:rsid w:val="009A7984"/>
    <w:rsid w:val="009B04D1"/>
    <w:rsid w:val="009B0820"/>
    <w:rsid w:val="009B1C4F"/>
    <w:rsid w:val="009B79A3"/>
    <w:rsid w:val="009C5C8B"/>
    <w:rsid w:val="009D2D56"/>
    <w:rsid w:val="009E05D3"/>
    <w:rsid w:val="009E25DF"/>
    <w:rsid w:val="009E3648"/>
    <w:rsid w:val="009E491D"/>
    <w:rsid w:val="009E4944"/>
    <w:rsid w:val="009E5A32"/>
    <w:rsid w:val="009E6E2A"/>
    <w:rsid w:val="009F03DB"/>
    <w:rsid w:val="009F0F24"/>
    <w:rsid w:val="009F163E"/>
    <w:rsid w:val="009F56B2"/>
    <w:rsid w:val="009F5778"/>
    <w:rsid w:val="00A025CC"/>
    <w:rsid w:val="00A026C8"/>
    <w:rsid w:val="00A03583"/>
    <w:rsid w:val="00A04179"/>
    <w:rsid w:val="00A044EE"/>
    <w:rsid w:val="00A05FD5"/>
    <w:rsid w:val="00A14F63"/>
    <w:rsid w:val="00A17EA7"/>
    <w:rsid w:val="00A21114"/>
    <w:rsid w:val="00A21141"/>
    <w:rsid w:val="00A212ED"/>
    <w:rsid w:val="00A21E33"/>
    <w:rsid w:val="00A24178"/>
    <w:rsid w:val="00A2618A"/>
    <w:rsid w:val="00A2795F"/>
    <w:rsid w:val="00A27C36"/>
    <w:rsid w:val="00A311F8"/>
    <w:rsid w:val="00A32E67"/>
    <w:rsid w:val="00A34453"/>
    <w:rsid w:val="00A3742E"/>
    <w:rsid w:val="00A4165D"/>
    <w:rsid w:val="00A41E7F"/>
    <w:rsid w:val="00A43A03"/>
    <w:rsid w:val="00A443D8"/>
    <w:rsid w:val="00A45376"/>
    <w:rsid w:val="00A458FC"/>
    <w:rsid w:val="00A47B5B"/>
    <w:rsid w:val="00A5002D"/>
    <w:rsid w:val="00A50663"/>
    <w:rsid w:val="00A50B49"/>
    <w:rsid w:val="00A54777"/>
    <w:rsid w:val="00A60A46"/>
    <w:rsid w:val="00A62283"/>
    <w:rsid w:val="00A72A0A"/>
    <w:rsid w:val="00A75433"/>
    <w:rsid w:val="00A75853"/>
    <w:rsid w:val="00A778EA"/>
    <w:rsid w:val="00A77CBB"/>
    <w:rsid w:val="00A800DF"/>
    <w:rsid w:val="00A856A9"/>
    <w:rsid w:val="00A9227C"/>
    <w:rsid w:val="00A93363"/>
    <w:rsid w:val="00A96705"/>
    <w:rsid w:val="00AA094A"/>
    <w:rsid w:val="00AA3194"/>
    <w:rsid w:val="00AA36FF"/>
    <w:rsid w:val="00AA64F9"/>
    <w:rsid w:val="00AA6C18"/>
    <w:rsid w:val="00AB2B76"/>
    <w:rsid w:val="00AB4069"/>
    <w:rsid w:val="00AB7D37"/>
    <w:rsid w:val="00AC01E5"/>
    <w:rsid w:val="00AC1AD4"/>
    <w:rsid w:val="00AC5A64"/>
    <w:rsid w:val="00AC5D1F"/>
    <w:rsid w:val="00AC6F5B"/>
    <w:rsid w:val="00AD3DC3"/>
    <w:rsid w:val="00AE2B9D"/>
    <w:rsid w:val="00AE6260"/>
    <w:rsid w:val="00AE74F0"/>
    <w:rsid w:val="00AF0BD1"/>
    <w:rsid w:val="00AF1CD7"/>
    <w:rsid w:val="00AF240A"/>
    <w:rsid w:val="00AF451C"/>
    <w:rsid w:val="00B00FBC"/>
    <w:rsid w:val="00B0232A"/>
    <w:rsid w:val="00B06865"/>
    <w:rsid w:val="00B07EF0"/>
    <w:rsid w:val="00B1183E"/>
    <w:rsid w:val="00B1184E"/>
    <w:rsid w:val="00B1376D"/>
    <w:rsid w:val="00B16F73"/>
    <w:rsid w:val="00B22BCA"/>
    <w:rsid w:val="00B24300"/>
    <w:rsid w:val="00B27B00"/>
    <w:rsid w:val="00B305B2"/>
    <w:rsid w:val="00B32A8D"/>
    <w:rsid w:val="00B33720"/>
    <w:rsid w:val="00B36619"/>
    <w:rsid w:val="00B36E34"/>
    <w:rsid w:val="00B41FB1"/>
    <w:rsid w:val="00B43047"/>
    <w:rsid w:val="00B454EE"/>
    <w:rsid w:val="00B575CF"/>
    <w:rsid w:val="00B60FBE"/>
    <w:rsid w:val="00B61E58"/>
    <w:rsid w:val="00B62271"/>
    <w:rsid w:val="00B64371"/>
    <w:rsid w:val="00B67022"/>
    <w:rsid w:val="00B67B5E"/>
    <w:rsid w:val="00B708B8"/>
    <w:rsid w:val="00B72536"/>
    <w:rsid w:val="00B80990"/>
    <w:rsid w:val="00B85E85"/>
    <w:rsid w:val="00B9030D"/>
    <w:rsid w:val="00B910CA"/>
    <w:rsid w:val="00B92839"/>
    <w:rsid w:val="00B930C5"/>
    <w:rsid w:val="00B965B4"/>
    <w:rsid w:val="00BA1945"/>
    <w:rsid w:val="00BA29DA"/>
    <w:rsid w:val="00BA5249"/>
    <w:rsid w:val="00BA6E39"/>
    <w:rsid w:val="00BB0BF8"/>
    <w:rsid w:val="00BB35AC"/>
    <w:rsid w:val="00BB65DF"/>
    <w:rsid w:val="00BC5329"/>
    <w:rsid w:val="00BC5941"/>
    <w:rsid w:val="00BC73BD"/>
    <w:rsid w:val="00BD1CDB"/>
    <w:rsid w:val="00BD2E74"/>
    <w:rsid w:val="00BD5DEC"/>
    <w:rsid w:val="00BD7423"/>
    <w:rsid w:val="00BD7F1D"/>
    <w:rsid w:val="00BE1DD5"/>
    <w:rsid w:val="00BE27B2"/>
    <w:rsid w:val="00BE2986"/>
    <w:rsid w:val="00BE3620"/>
    <w:rsid w:val="00BE507C"/>
    <w:rsid w:val="00BF25E8"/>
    <w:rsid w:val="00BF4E3B"/>
    <w:rsid w:val="00BF677D"/>
    <w:rsid w:val="00C01173"/>
    <w:rsid w:val="00C05AEE"/>
    <w:rsid w:val="00C13A51"/>
    <w:rsid w:val="00C20FDB"/>
    <w:rsid w:val="00C23012"/>
    <w:rsid w:val="00C260BE"/>
    <w:rsid w:val="00C26B8B"/>
    <w:rsid w:val="00C27900"/>
    <w:rsid w:val="00C31966"/>
    <w:rsid w:val="00C324AB"/>
    <w:rsid w:val="00C34DEC"/>
    <w:rsid w:val="00C35A12"/>
    <w:rsid w:val="00C363AC"/>
    <w:rsid w:val="00C40ED2"/>
    <w:rsid w:val="00C40FB1"/>
    <w:rsid w:val="00C414CF"/>
    <w:rsid w:val="00C422E5"/>
    <w:rsid w:val="00C45144"/>
    <w:rsid w:val="00C45262"/>
    <w:rsid w:val="00C51B7F"/>
    <w:rsid w:val="00C61943"/>
    <w:rsid w:val="00C62293"/>
    <w:rsid w:val="00C63A8F"/>
    <w:rsid w:val="00C648D7"/>
    <w:rsid w:val="00C67CFB"/>
    <w:rsid w:val="00C71F7F"/>
    <w:rsid w:val="00C73984"/>
    <w:rsid w:val="00C7514C"/>
    <w:rsid w:val="00C809CE"/>
    <w:rsid w:val="00C80CC0"/>
    <w:rsid w:val="00C844C8"/>
    <w:rsid w:val="00C84B9C"/>
    <w:rsid w:val="00C86777"/>
    <w:rsid w:val="00C923CA"/>
    <w:rsid w:val="00C92AFE"/>
    <w:rsid w:val="00C93DC9"/>
    <w:rsid w:val="00C941FD"/>
    <w:rsid w:val="00CA0D44"/>
    <w:rsid w:val="00CA212A"/>
    <w:rsid w:val="00CB1684"/>
    <w:rsid w:val="00CB1EE0"/>
    <w:rsid w:val="00CB2FF5"/>
    <w:rsid w:val="00CB4289"/>
    <w:rsid w:val="00CB4699"/>
    <w:rsid w:val="00CC425A"/>
    <w:rsid w:val="00CD2019"/>
    <w:rsid w:val="00CD364A"/>
    <w:rsid w:val="00CD5B05"/>
    <w:rsid w:val="00CE7458"/>
    <w:rsid w:val="00CE7822"/>
    <w:rsid w:val="00D0462D"/>
    <w:rsid w:val="00D04F28"/>
    <w:rsid w:val="00D06C22"/>
    <w:rsid w:val="00D144DF"/>
    <w:rsid w:val="00D165BE"/>
    <w:rsid w:val="00D2511C"/>
    <w:rsid w:val="00D2551C"/>
    <w:rsid w:val="00D27D81"/>
    <w:rsid w:val="00D30786"/>
    <w:rsid w:val="00D329B6"/>
    <w:rsid w:val="00D33FE9"/>
    <w:rsid w:val="00D3548D"/>
    <w:rsid w:val="00D35E38"/>
    <w:rsid w:val="00D36867"/>
    <w:rsid w:val="00D41099"/>
    <w:rsid w:val="00D4172D"/>
    <w:rsid w:val="00D419ED"/>
    <w:rsid w:val="00D4258A"/>
    <w:rsid w:val="00D44DD3"/>
    <w:rsid w:val="00D46518"/>
    <w:rsid w:val="00D50837"/>
    <w:rsid w:val="00D513E3"/>
    <w:rsid w:val="00D60A9A"/>
    <w:rsid w:val="00D64725"/>
    <w:rsid w:val="00D658A3"/>
    <w:rsid w:val="00D6605C"/>
    <w:rsid w:val="00D66454"/>
    <w:rsid w:val="00D72CEB"/>
    <w:rsid w:val="00D73BDC"/>
    <w:rsid w:val="00D745EC"/>
    <w:rsid w:val="00D74B03"/>
    <w:rsid w:val="00D757DF"/>
    <w:rsid w:val="00D81BF5"/>
    <w:rsid w:val="00D8281F"/>
    <w:rsid w:val="00D84243"/>
    <w:rsid w:val="00D8798A"/>
    <w:rsid w:val="00D95D62"/>
    <w:rsid w:val="00D9782E"/>
    <w:rsid w:val="00DA2C34"/>
    <w:rsid w:val="00DA3DCC"/>
    <w:rsid w:val="00DA40FA"/>
    <w:rsid w:val="00DA4870"/>
    <w:rsid w:val="00DA545A"/>
    <w:rsid w:val="00DB5042"/>
    <w:rsid w:val="00DC2729"/>
    <w:rsid w:val="00DC3C20"/>
    <w:rsid w:val="00DC4D37"/>
    <w:rsid w:val="00DC6B3F"/>
    <w:rsid w:val="00DD1C56"/>
    <w:rsid w:val="00DD5305"/>
    <w:rsid w:val="00DD58D4"/>
    <w:rsid w:val="00DE389F"/>
    <w:rsid w:val="00DE7394"/>
    <w:rsid w:val="00DF00E2"/>
    <w:rsid w:val="00DF0B36"/>
    <w:rsid w:val="00DF2103"/>
    <w:rsid w:val="00DF758E"/>
    <w:rsid w:val="00E00203"/>
    <w:rsid w:val="00E12736"/>
    <w:rsid w:val="00E1323F"/>
    <w:rsid w:val="00E16AF4"/>
    <w:rsid w:val="00E20327"/>
    <w:rsid w:val="00E21B32"/>
    <w:rsid w:val="00E21B46"/>
    <w:rsid w:val="00E23848"/>
    <w:rsid w:val="00E23C7C"/>
    <w:rsid w:val="00E26F03"/>
    <w:rsid w:val="00E30A53"/>
    <w:rsid w:val="00E31D96"/>
    <w:rsid w:val="00E35D6E"/>
    <w:rsid w:val="00E3611B"/>
    <w:rsid w:val="00E36457"/>
    <w:rsid w:val="00E47D1D"/>
    <w:rsid w:val="00E52D87"/>
    <w:rsid w:val="00E56071"/>
    <w:rsid w:val="00E607AE"/>
    <w:rsid w:val="00E661BE"/>
    <w:rsid w:val="00E66961"/>
    <w:rsid w:val="00E764DF"/>
    <w:rsid w:val="00E82406"/>
    <w:rsid w:val="00E8246C"/>
    <w:rsid w:val="00E82A66"/>
    <w:rsid w:val="00E83583"/>
    <w:rsid w:val="00E86427"/>
    <w:rsid w:val="00E951BB"/>
    <w:rsid w:val="00E95A5D"/>
    <w:rsid w:val="00EA2CBF"/>
    <w:rsid w:val="00EA5B4B"/>
    <w:rsid w:val="00EB300F"/>
    <w:rsid w:val="00EC0AD4"/>
    <w:rsid w:val="00EC1255"/>
    <w:rsid w:val="00EC202E"/>
    <w:rsid w:val="00EC6BB2"/>
    <w:rsid w:val="00EC7A8E"/>
    <w:rsid w:val="00ED79D8"/>
    <w:rsid w:val="00ED7E92"/>
    <w:rsid w:val="00EE1A85"/>
    <w:rsid w:val="00EE2650"/>
    <w:rsid w:val="00EE672F"/>
    <w:rsid w:val="00EE696A"/>
    <w:rsid w:val="00EF0585"/>
    <w:rsid w:val="00EF1824"/>
    <w:rsid w:val="00EF1BEB"/>
    <w:rsid w:val="00EF3821"/>
    <w:rsid w:val="00F071C6"/>
    <w:rsid w:val="00F072AB"/>
    <w:rsid w:val="00F10546"/>
    <w:rsid w:val="00F10DE8"/>
    <w:rsid w:val="00F12525"/>
    <w:rsid w:val="00F14CC3"/>
    <w:rsid w:val="00F208BF"/>
    <w:rsid w:val="00F3164E"/>
    <w:rsid w:val="00F36533"/>
    <w:rsid w:val="00F40A9C"/>
    <w:rsid w:val="00F537DF"/>
    <w:rsid w:val="00F54DB2"/>
    <w:rsid w:val="00F55855"/>
    <w:rsid w:val="00F61F45"/>
    <w:rsid w:val="00F64835"/>
    <w:rsid w:val="00F66F6B"/>
    <w:rsid w:val="00F67C34"/>
    <w:rsid w:val="00F71086"/>
    <w:rsid w:val="00F7151E"/>
    <w:rsid w:val="00F730E0"/>
    <w:rsid w:val="00F73EC3"/>
    <w:rsid w:val="00F76E34"/>
    <w:rsid w:val="00F82BFB"/>
    <w:rsid w:val="00F84E06"/>
    <w:rsid w:val="00F8560A"/>
    <w:rsid w:val="00F9020F"/>
    <w:rsid w:val="00F90556"/>
    <w:rsid w:val="00F959FC"/>
    <w:rsid w:val="00FA213C"/>
    <w:rsid w:val="00FA59D6"/>
    <w:rsid w:val="00FA6086"/>
    <w:rsid w:val="00FB0518"/>
    <w:rsid w:val="00FC4001"/>
    <w:rsid w:val="00FC61A7"/>
    <w:rsid w:val="00FC6D82"/>
    <w:rsid w:val="00FD0226"/>
    <w:rsid w:val="00FD08BA"/>
    <w:rsid w:val="00FD60F2"/>
    <w:rsid w:val="00FD77D2"/>
    <w:rsid w:val="00FE1DF6"/>
    <w:rsid w:val="00FE20BF"/>
    <w:rsid w:val="00FE2640"/>
    <w:rsid w:val="00FF064F"/>
    <w:rsid w:val="00FF433A"/>
    <w:rsid w:val="00FF6178"/>
    <w:rsid w:val="00FF6B6D"/>
    <w:rsid w:val="03856118"/>
    <w:rsid w:val="0B7C276F"/>
    <w:rsid w:val="0C0E43BB"/>
    <w:rsid w:val="0CE20043"/>
    <w:rsid w:val="0D7A69EC"/>
    <w:rsid w:val="0E1F502E"/>
    <w:rsid w:val="152111EE"/>
    <w:rsid w:val="16237714"/>
    <w:rsid w:val="19BB6EB2"/>
    <w:rsid w:val="1AA835A7"/>
    <w:rsid w:val="1D0E2C6F"/>
    <w:rsid w:val="1D8141A3"/>
    <w:rsid w:val="1F20424E"/>
    <w:rsid w:val="206B676A"/>
    <w:rsid w:val="22E3147F"/>
    <w:rsid w:val="2C2627A3"/>
    <w:rsid w:val="2F2F35B9"/>
    <w:rsid w:val="31D144E7"/>
    <w:rsid w:val="3493139D"/>
    <w:rsid w:val="38037FFE"/>
    <w:rsid w:val="3CD00548"/>
    <w:rsid w:val="47011EC0"/>
    <w:rsid w:val="49DD1EA4"/>
    <w:rsid w:val="4CEA13BE"/>
    <w:rsid w:val="4FED57BE"/>
    <w:rsid w:val="53E40F00"/>
    <w:rsid w:val="54BF6394"/>
    <w:rsid w:val="55637772"/>
    <w:rsid w:val="56B440A6"/>
    <w:rsid w:val="596E7D73"/>
    <w:rsid w:val="59B92AA3"/>
    <w:rsid w:val="5EF2523E"/>
    <w:rsid w:val="6007725F"/>
    <w:rsid w:val="615D0261"/>
    <w:rsid w:val="62194F79"/>
    <w:rsid w:val="654A1D11"/>
    <w:rsid w:val="676B2105"/>
    <w:rsid w:val="6BF37FB8"/>
    <w:rsid w:val="6D990947"/>
    <w:rsid w:val="6EB71A68"/>
    <w:rsid w:val="74480743"/>
    <w:rsid w:val="759835A4"/>
    <w:rsid w:val="7B044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PMingLiU" w:cs="Calibri"/>
      <w:sz w:val="22"/>
      <w:szCs w:val="22"/>
      <w:lang w:val="en-US" w:eastAsia="zh-CN" w:bidi="ar-SA"/>
    </w:rPr>
  </w:style>
  <w:style w:type="paragraph" w:styleId="2">
    <w:name w:val="heading 1"/>
    <w:basedOn w:val="1"/>
    <w:next w:val="1"/>
    <w:link w:val="24"/>
    <w:qFormat/>
    <w:uiPriority w:val="9"/>
    <w:pPr>
      <w:keepNext/>
      <w:keepLines/>
      <w:spacing w:before="240" w:after="0" w:line="420" w:lineRule="auto"/>
      <w:jc w:val="center"/>
      <w:outlineLvl w:val="0"/>
    </w:pPr>
    <w:rPr>
      <w:rFonts w:ascii="Times New Roman" w:hAnsi="Times New Roman" w:eastAsia="Times New Roman" w:cs="Times New Roman"/>
      <w:b/>
      <w:sz w:val="28"/>
      <w:szCs w:val="2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15">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8">
    <w:name w:val="Balloon Text"/>
    <w:basedOn w:val="1"/>
    <w:link w:val="29"/>
    <w:uiPriority w:val="0"/>
    <w:pPr>
      <w:spacing w:after="0" w:line="240" w:lineRule="auto"/>
    </w:pPr>
    <w:rPr>
      <w:rFonts w:ascii="Segoe UI" w:hAnsi="Segoe UI" w:cs="Segoe UI"/>
      <w:sz w:val="18"/>
      <w:szCs w:val="18"/>
    </w:rPr>
  </w:style>
  <w:style w:type="paragraph" w:styleId="9">
    <w:name w:val="annotation text"/>
    <w:basedOn w:val="1"/>
    <w:link w:val="21"/>
    <w:uiPriority w:val="0"/>
    <w:pPr>
      <w:spacing w:line="240" w:lineRule="auto"/>
    </w:pPr>
    <w:rPr>
      <w:sz w:val="20"/>
      <w:szCs w:val="20"/>
    </w:rPr>
  </w:style>
  <w:style w:type="paragraph" w:styleId="10">
    <w:name w:val="footer"/>
    <w:basedOn w:val="1"/>
    <w:link w:val="23"/>
    <w:uiPriority w:val="99"/>
    <w:pPr>
      <w:tabs>
        <w:tab w:val="center" w:pos="4680"/>
        <w:tab w:val="right" w:pos="9360"/>
      </w:tabs>
      <w:spacing w:after="0" w:line="240" w:lineRule="auto"/>
    </w:pPr>
  </w:style>
  <w:style w:type="paragraph" w:styleId="11">
    <w:name w:val="footnote text"/>
    <w:basedOn w:val="1"/>
    <w:link w:val="25"/>
    <w:unhideWhenUsed/>
    <w:uiPriority w:val="99"/>
    <w:pPr>
      <w:spacing w:after="0" w:line="240" w:lineRule="auto"/>
    </w:pPr>
    <w:rPr>
      <w:sz w:val="20"/>
      <w:szCs w:val="20"/>
    </w:rPr>
  </w:style>
  <w:style w:type="paragraph" w:styleId="12">
    <w:name w:val="header"/>
    <w:basedOn w:val="1"/>
    <w:link w:val="22"/>
    <w:qFormat/>
    <w:uiPriority w:val="99"/>
    <w:pPr>
      <w:tabs>
        <w:tab w:val="center" w:pos="4680"/>
        <w:tab w:val="right" w:pos="9360"/>
      </w:tabs>
      <w:spacing w:after="0" w:line="240" w:lineRule="auto"/>
    </w:p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character" w:styleId="16">
    <w:name w:val="annotation reference"/>
    <w:basedOn w:val="15"/>
    <w:uiPriority w:val="0"/>
    <w:rPr>
      <w:sz w:val="16"/>
      <w:szCs w:val="16"/>
    </w:rPr>
  </w:style>
  <w:style w:type="character" w:styleId="17">
    <w:name w:val="footnote reference"/>
    <w:unhideWhenUsed/>
    <w:uiPriority w:val="99"/>
    <w:rPr>
      <w:vertAlign w:val="superscript"/>
    </w:rPr>
  </w:style>
  <w:style w:type="character" w:styleId="18">
    <w:name w:val="Hyperlink"/>
    <w:unhideWhenUsed/>
    <w:uiPriority w:val="99"/>
    <w:rPr>
      <w:color w:val="0000FF"/>
      <w:u w:val="single"/>
    </w:rPr>
  </w:style>
  <w:style w:type="table" w:customStyle="1" w:styleId="20">
    <w:name w:val="Table Normal1"/>
    <w:uiPriority w:val="0"/>
    <w:tblPr>
      <w:tblCellMar>
        <w:top w:w="0" w:type="dxa"/>
        <w:left w:w="0" w:type="dxa"/>
        <w:bottom w:w="0" w:type="dxa"/>
        <w:right w:w="0" w:type="dxa"/>
      </w:tblCellMar>
    </w:tblPr>
  </w:style>
  <w:style w:type="character" w:customStyle="1" w:styleId="21">
    <w:name w:val="Comment Text Char"/>
    <w:basedOn w:val="15"/>
    <w:link w:val="9"/>
    <w:uiPriority w:val="0"/>
  </w:style>
  <w:style w:type="character" w:customStyle="1" w:styleId="22">
    <w:name w:val="Header Char"/>
    <w:basedOn w:val="15"/>
    <w:link w:val="12"/>
    <w:uiPriority w:val="99"/>
    <w:rPr>
      <w:sz w:val="22"/>
      <w:szCs w:val="22"/>
    </w:rPr>
  </w:style>
  <w:style w:type="character" w:customStyle="1" w:styleId="23">
    <w:name w:val="Footer Char"/>
    <w:basedOn w:val="15"/>
    <w:link w:val="10"/>
    <w:uiPriority w:val="99"/>
    <w:rPr>
      <w:sz w:val="22"/>
      <w:szCs w:val="22"/>
    </w:rPr>
  </w:style>
  <w:style w:type="character" w:customStyle="1" w:styleId="24">
    <w:name w:val="Heading 1 Char"/>
    <w:link w:val="2"/>
    <w:uiPriority w:val="9"/>
    <w:rPr>
      <w:rFonts w:ascii="Times New Roman" w:hAnsi="Times New Roman" w:eastAsia="Times New Roman" w:cs="Times New Roman"/>
      <w:b/>
      <w:sz w:val="28"/>
      <w:szCs w:val="28"/>
    </w:rPr>
  </w:style>
  <w:style w:type="character" w:customStyle="1" w:styleId="25">
    <w:name w:val="Footnote Text Char"/>
    <w:link w:val="11"/>
    <w:uiPriority w:val="99"/>
  </w:style>
  <w:style w:type="character" w:customStyle="1" w:styleId="26">
    <w:name w:val="ft"/>
    <w:uiPriority w:val="0"/>
  </w:style>
  <w:style w:type="character" w:customStyle="1" w:styleId="27">
    <w:name w:val="Footnote Text Char1"/>
    <w:basedOn w:val="15"/>
    <w:uiPriority w:val="0"/>
  </w:style>
  <w:style w:type="paragraph" w:styleId="28">
    <w:name w:val="List Paragraph"/>
    <w:basedOn w:val="1"/>
    <w:qFormat/>
    <w:uiPriority w:val="34"/>
    <w:pPr>
      <w:spacing w:after="0" w:line="240" w:lineRule="auto"/>
      <w:ind w:left="720"/>
      <w:contextualSpacing/>
    </w:pPr>
    <w:rPr>
      <w:rFonts w:ascii="Times New Roman" w:hAnsi="Times New Roman" w:eastAsia="Times New Roman"/>
      <w:sz w:val="24"/>
      <w:szCs w:val="24"/>
      <w:lang w:val="en-SG"/>
    </w:rPr>
  </w:style>
  <w:style w:type="character" w:customStyle="1" w:styleId="29">
    <w:name w:val="Balloon Text Char"/>
    <w:basedOn w:val="15"/>
    <w:link w:val="8"/>
    <w:uiPriority w:val="0"/>
    <w:rPr>
      <w:rFonts w:ascii="Segoe UI" w:hAnsi="Segoe UI" w:cs="Segoe UI"/>
      <w:sz w:val="18"/>
      <w:szCs w:val="18"/>
    </w:rPr>
  </w:style>
  <w:style w:type="paragraph" w:customStyle="1" w:styleId="30">
    <w:name w:val="Revision"/>
    <w:hidden/>
    <w:semiHidden/>
    <w:uiPriority w:val="99"/>
    <w:pPr>
      <w:spacing w:after="0" w:line="240" w:lineRule="auto"/>
    </w:pPr>
    <w:rPr>
      <w:rFonts w:ascii="Calibri" w:hAnsi="Calibri" w:eastAsia="PMingLiU" w:cs="Calibr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103E51-E335-46C0-A466-05E0D88CBC91}">
  <ds:schemaRefs/>
</ds:datastoreItem>
</file>

<file path=docProps/app.xml><?xml version="1.0" encoding="utf-8"?>
<Properties xmlns="http://schemas.openxmlformats.org/officeDocument/2006/extended-properties" xmlns:vt="http://schemas.openxmlformats.org/officeDocument/2006/docPropsVTypes">
  <Template>Normal</Template>
  <Pages>32</Pages>
  <Words>10952</Words>
  <Characters>62428</Characters>
  <Lines>520</Lines>
  <Paragraphs>146</Paragraphs>
  <TotalTime>157</TotalTime>
  <ScaleCrop>false</ScaleCrop>
  <LinksUpToDate>false</LinksUpToDate>
  <CharactersWithSpaces>73234</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2020-01-15T11:20:00Z</dcterms:created>
  <dc:creator>USER</dc:creator>
  <cp:lastModifiedBy>USER</cp:lastModifiedBy>
  <dcterms:modified xsi:type="dcterms:W3CDTF">2020-01-16T11:16:45Z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